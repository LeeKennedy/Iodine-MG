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122"/>
        <w:gridCol w:w="3827"/>
        <w:gridCol w:w="3969"/>
      </w:tblGrid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ind w:left="0"/>
              <w:rPr>
                <w:b/>
              </w:rPr>
            </w:pPr>
            <w:r w:rsidRPr="007C6EE1">
              <w:rPr>
                <w:b/>
              </w:rPr>
              <w:t>Parameter</w:t>
            </w:r>
          </w:p>
        </w:tc>
        <w:tc>
          <w:tcPr>
            <w:tcW w:w="7796" w:type="dxa"/>
            <w:gridSpan w:val="2"/>
          </w:tcPr>
          <w:p w:rsidR="000A12D0" w:rsidRPr="007C6EE1" w:rsidRDefault="000A12D0" w:rsidP="003C645C">
            <w:pPr>
              <w:ind w:left="0"/>
            </w:pPr>
            <w:r w:rsidRPr="007C6EE1">
              <w:t>IODINE</w:t>
            </w:r>
            <w:r>
              <w:t xml:space="preserve"> in Nutritional Powder Products</w:t>
            </w:r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ind w:left="0"/>
              <w:rPr>
                <w:b/>
              </w:rPr>
            </w:pPr>
            <w:r w:rsidRPr="007C6EE1">
              <w:rPr>
                <w:b/>
              </w:rPr>
              <w:t>Reason for Change</w:t>
            </w:r>
          </w:p>
        </w:tc>
        <w:tc>
          <w:tcPr>
            <w:tcW w:w="7796" w:type="dxa"/>
            <w:gridSpan w:val="2"/>
          </w:tcPr>
          <w:p w:rsidR="000A12D0" w:rsidRPr="003C472B" w:rsidRDefault="000A12D0" w:rsidP="000A12D0">
            <w:pPr>
              <w:pStyle w:val="ListParagraph"/>
              <w:numPr>
                <w:ilvl w:val="0"/>
                <w:numId w:val="5"/>
              </w:numPr>
            </w:pPr>
            <w:r w:rsidRPr="003C472B">
              <w:t>DTS have implemented a modern test method to test for iodine</w:t>
            </w:r>
          </w:p>
          <w:p w:rsidR="000A12D0" w:rsidRPr="003C472B" w:rsidRDefault="000A12D0" w:rsidP="000A12D0">
            <w:pPr>
              <w:pStyle w:val="ListParagraph"/>
              <w:numPr>
                <w:ilvl w:val="0"/>
                <w:numId w:val="5"/>
              </w:numPr>
            </w:pPr>
            <w:r w:rsidRPr="003C472B">
              <w:t>DTS would like MG to use the new test method instead of the current test method which is utilising old technology</w:t>
            </w:r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pStyle w:val="MGBodyText"/>
              <w:rPr>
                <w:b/>
                <w:szCs w:val="20"/>
              </w:rPr>
            </w:pPr>
            <w:r w:rsidRPr="007C6EE1">
              <w:rPr>
                <w:b/>
                <w:szCs w:val="20"/>
              </w:rPr>
              <w:t>Sites/Products Affected</w:t>
            </w:r>
          </w:p>
        </w:tc>
        <w:tc>
          <w:tcPr>
            <w:tcW w:w="7796" w:type="dxa"/>
            <w:gridSpan w:val="2"/>
          </w:tcPr>
          <w:p w:rsidR="000A12D0" w:rsidRPr="007C6EE1" w:rsidRDefault="000A12D0" w:rsidP="000A12D0">
            <w:pPr>
              <w:pStyle w:val="ListParagraph"/>
              <w:numPr>
                <w:ilvl w:val="0"/>
                <w:numId w:val="2"/>
              </w:numPr>
            </w:pPr>
            <w:r>
              <w:t>4</w:t>
            </w:r>
            <w:r w:rsidRPr="007C6EE1">
              <w:t xml:space="preserve">8 </w:t>
            </w:r>
            <w:r>
              <w:t>nutritional products</w:t>
            </w:r>
          </w:p>
          <w:p w:rsidR="000A12D0" w:rsidRPr="000A12D0" w:rsidRDefault="000A12D0" w:rsidP="000A12D0">
            <w:pPr>
              <w:pStyle w:val="ListParagraph"/>
              <w:numPr>
                <w:ilvl w:val="0"/>
                <w:numId w:val="2"/>
              </w:numPr>
            </w:pPr>
            <w:r w:rsidRPr="007C6EE1">
              <w:t>FWP, Cobram, Maffra, Rochester, MGN, Koroit</w:t>
            </w:r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pStyle w:val="MGBodyText"/>
              <w:rPr>
                <w:b/>
                <w:szCs w:val="20"/>
              </w:rPr>
            </w:pPr>
            <w:r>
              <w:rPr>
                <w:b/>
                <w:szCs w:val="20"/>
              </w:rPr>
              <w:t>Transition</w:t>
            </w:r>
          </w:p>
        </w:tc>
        <w:tc>
          <w:tcPr>
            <w:tcW w:w="7796" w:type="dxa"/>
            <w:gridSpan w:val="2"/>
          </w:tcPr>
          <w:p w:rsidR="000A12D0" w:rsidRPr="003C472B" w:rsidRDefault="000A12D0" w:rsidP="000A12D0">
            <w:pPr>
              <w:pStyle w:val="ListParagraph"/>
              <w:numPr>
                <w:ilvl w:val="0"/>
                <w:numId w:val="6"/>
              </w:numPr>
            </w:pPr>
            <w:r>
              <w:t xml:space="preserve">New test: </w:t>
            </w:r>
            <w:r w:rsidRPr="003D19A2">
              <w:t>IODINE (</w:t>
            </w:r>
            <w:proofErr w:type="spellStart"/>
            <w:r w:rsidRPr="003D19A2">
              <w:t>ug</w:t>
            </w:r>
            <w:proofErr w:type="spellEnd"/>
            <w:r w:rsidRPr="003D19A2">
              <w:t>/100g)</w:t>
            </w:r>
            <w:r>
              <w:t xml:space="preserve"> available now</w:t>
            </w:r>
          </w:p>
          <w:p w:rsidR="000A12D0" w:rsidRPr="003C472B" w:rsidRDefault="000A12D0" w:rsidP="000A12D0">
            <w:pPr>
              <w:pStyle w:val="ListParagraph"/>
              <w:numPr>
                <w:ilvl w:val="0"/>
                <w:numId w:val="6"/>
              </w:numPr>
            </w:pPr>
            <w:r w:rsidRPr="003C472B">
              <w:t>Once all products are transitioned to new method the old method is to be expired</w:t>
            </w:r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pStyle w:val="MGBodyText"/>
              <w:rPr>
                <w:b/>
                <w:szCs w:val="20"/>
              </w:rPr>
            </w:pPr>
            <w:r w:rsidRPr="007C6EE1">
              <w:rPr>
                <w:b/>
                <w:szCs w:val="20"/>
              </w:rPr>
              <w:t>Advantages</w:t>
            </w:r>
          </w:p>
        </w:tc>
        <w:tc>
          <w:tcPr>
            <w:tcW w:w="7796" w:type="dxa"/>
            <w:gridSpan w:val="2"/>
          </w:tcPr>
          <w:p w:rsidR="000A12D0" w:rsidRPr="00807DC8" w:rsidRDefault="000A12D0" w:rsidP="000A12D0">
            <w:pPr>
              <w:pStyle w:val="ListParagraph"/>
              <w:numPr>
                <w:ilvl w:val="0"/>
                <w:numId w:val="3"/>
              </w:numPr>
            </w:pPr>
            <w:r w:rsidRPr="00807DC8">
              <w:t>The method is approved by SPIFAN (Stakeholder Panel on Infant Formula and Adult Nutrition)</w:t>
            </w:r>
          </w:p>
          <w:p w:rsidR="000A12D0" w:rsidRDefault="000A12D0" w:rsidP="000A12D0">
            <w:pPr>
              <w:pStyle w:val="ListParagraph"/>
              <w:numPr>
                <w:ilvl w:val="0"/>
                <w:numId w:val="3"/>
              </w:numPr>
              <w:rPr>
                <w:ins w:id="0" w:author="Lee Kennedy" w:date="2016-02-24T11:47:00Z"/>
              </w:rPr>
            </w:pPr>
            <w:r w:rsidRPr="00807DC8">
              <w:t>The new method</w:t>
            </w:r>
            <w:r w:rsidRPr="007C6EE1">
              <w:t xml:space="preserve"> utilises modern instrumentation</w:t>
            </w:r>
            <w:r>
              <w:t xml:space="preserve"> (ICP-MS)</w:t>
            </w:r>
            <w:r w:rsidRPr="007C6EE1">
              <w:t xml:space="preserve"> which offer improved accuracy and precision</w:t>
            </w:r>
            <w:ins w:id="1" w:author="Lee Kennedy" w:date="2016-02-24T11:47:00Z">
              <w:r w:rsidR="00084C75">
                <w:t>.</w:t>
              </w:r>
            </w:ins>
          </w:p>
          <w:p w:rsidR="00084C75" w:rsidRPr="007C6EE1" w:rsidRDefault="00084C75" w:rsidP="000A12D0">
            <w:pPr>
              <w:pStyle w:val="ListParagraph"/>
              <w:numPr>
                <w:ilvl w:val="0"/>
                <w:numId w:val="3"/>
              </w:numPr>
            </w:pPr>
            <w:ins w:id="2" w:author="Lee Kennedy" w:date="2016-02-24T11:47:00Z">
              <w:r>
                <w:t>The method detects iodine specifically, where the old method detected iodine by association.</w:t>
              </w:r>
            </w:ins>
          </w:p>
          <w:p w:rsidR="000A12D0" w:rsidRPr="007C6EE1" w:rsidRDefault="000A12D0" w:rsidP="000A12D0">
            <w:pPr>
              <w:pStyle w:val="ListParagraph"/>
              <w:numPr>
                <w:ilvl w:val="0"/>
                <w:numId w:val="3"/>
              </w:numPr>
            </w:pPr>
            <w:r w:rsidRPr="007C6EE1">
              <w:t xml:space="preserve">The new method offers faster turnaround time </w:t>
            </w:r>
            <w:r>
              <w:t xml:space="preserve">(5 d instead of 7 d) </w:t>
            </w:r>
            <w:r w:rsidRPr="007C6EE1">
              <w:t>which will be of benefit in regards to clearance time</w:t>
            </w:r>
          </w:p>
          <w:p w:rsidR="000A12D0" w:rsidRPr="007C6EE1" w:rsidRDefault="000A12D0" w:rsidP="000A12D0">
            <w:pPr>
              <w:pStyle w:val="ListParagraph"/>
              <w:numPr>
                <w:ilvl w:val="0"/>
                <w:numId w:val="3"/>
              </w:numPr>
            </w:pPr>
            <w:del w:id="3" w:author="Lee Kennedy" w:date="2016-02-24T11:48:00Z">
              <w:r w:rsidRPr="007C6EE1" w:rsidDel="00084C75">
                <w:delText>Results from the new method will be 5% less reflecting a more accurate measurement</w:delText>
              </w:r>
            </w:del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pStyle w:val="MGBodyText"/>
              <w:rPr>
                <w:b/>
                <w:szCs w:val="20"/>
              </w:rPr>
            </w:pPr>
            <w:r w:rsidRPr="007C6EE1">
              <w:rPr>
                <w:b/>
                <w:szCs w:val="20"/>
              </w:rPr>
              <w:t>Risk</w:t>
            </w:r>
          </w:p>
        </w:tc>
        <w:tc>
          <w:tcPr>
            <w:tcW w:w="7796" w:type="dxa"/>
            <w:gridSpan w:val="2"/>
          </w:tcPr>
          <w:p w:rsidR="000A12D0" w:rsidRPr="007C6EE1" w:rsidDel="00084C75" w:rsidRDefault="000A12D0" w:rsidP="000A12D0">
            <w:pPr>
              <w:pStyle w:val="ListParagraph"/>
              <w:numPr>
                <w:ilvl w:val="0"/>
                <w:numId w:val="1"/>
              </w:numPr>
              <w:rPr>
                <w:del w:id="4" w:author="Lee Kennedy" w:date="2016-02-24T11:53:00Z"/>
              </w:rPr>
            </w:pPr>
            <w:del w:id="5" w:author="Lee Kennedy" w:date="2016-02-24T11:53:00Z">
              <w:r w:rsidRPr="007C6EE1" w:rsidDel="00084C75">
                <w:delText>The 5% lower expected results are unlikely to be causing problems. The spec range span over at least 50 units and the anticipated results difference is smaller and within the MU</w:delText>
              </w:r>
            </w:del>
          </w:p>
          <w:p w:rsidR="000A12D0" w:rsidRPr="007C6EE1" w:rsidRDefault="000A12D0" w:rsidP="000A12D0">
            <w:pPr>
              <w:pStyle w:val="ListParagraph"/>
              <w:numPr>
                <w:ilvl w:val="0"/>
                <w:numId w:val="1"/>
              </w:numPr>
            </w:pPr>
            <w:r w:rsidRPr="007C6EE1">
              <w:t>Keeping the old method as a back-up to minimise the risk. The old method could be used if there is doubt that the new method caused an out of spec result</w:t>
            </w:r>
            <w:ins w:id="6" w:author="Lee Kennedy" w:date="2016-02-24T11:54:00Z">
              <w:r w:rsidR="00084C75">
                <w:t>.</w:t>
              </w:r>
            </w:ins>
            <w:bookmarkStart w:id="7" w:name="_GoBack"/>
            <w:bookmarkEnd w:id="7"/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pStyle w:val="MGBodyText"/>
              <w:rPr>
                <w:b/>
                <w:szCs w:val="20"/>
              </w:rPr>
            </w:pPr>
            <w:r w:rsidRPr="007C6EE1">
              <w:rPr>
                <w:b/>
                <w:szCs w:val="20"/>
              </w:rPr>
              <w:t>Recommendation</w:t>
            </w:r>
          </w:p>
        </w:tc>
        <w:tc>
          <w:tcPr>
            <w:tcW w:w="7796" w:type="dxa"/>
            <w:gridSpan w:val="2"/>
          </w:tcPr>
          <w:p w:rsidR="000A12D0" w:rsidRPr="007C6EE1" w:rsidRDefault="000A12D0" w:rsidP="000A12D0">
            <w:pPr>
              <w:pStyle w:val="ListParagraph"/>
              <w:numPr>
                <w:ilvl w:val="0"/>
                <w:numId w:val="4"/>
              </w:numPr>
            </w:pPr>
            <w:r w:rsidRPr="007C6EE1">
              <w:t>I recommend to use the new test method for Iodine</w:t>
            </w:r>
          </w:p>
          <w:p w:rsidR="000A12D0" w:rsidRPr="007C6EE1" w:rsidRDefault="000A12D0" w:rsidP="000A12D0">
            <w:pPr>
              <w:pStyle w:val="ListParagraph"/>
              <w:numPr>
                <w:ilvl w:val="0"/>
                <w:numId w:val="1"/>
              </w:numPr>
            </w:pPr>
            <w:r w:rsidRPr="007C6EE1">
              <w:t>Old Iodine method is to be expired once no longer required</w:t>
            </w:r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ind w:left="0"/>
              <w:rPr>
                <w:b/>
              </w:rPr>
            </w:pPr>
          </w:p>
        </w:tc>
        <w:tc>
          <w:tcPr>
            <w:tcW w:w="7796" w:type="dxa"/>
            <w:gridSpan w:val="2"/>
          </w:tcPr>
          <w:p w:rsidR="000A12D0" w:rsidRPr="007C6EE1" w:rsidRDefault="000A12D0" w:rsidP="003C645C">
            <w:pPr>
              <w:ind w:left="0"/>
              <w:rPr>
                <w:b/>
              </w:rPr>
            </w:pPr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ind w:left="0"/>
              <w:rPr>
                <w:b/>
              </w:rPr>
            </w:pPr>
            <w:r w:rsidRPr="007C6EE1">
              <w:rPr>
                <w:b/>
              </w:rPr>
              <w:t>Test Method Parameter</w:t>
            </w:r>
          </w:p>
        </w:tc>
        <w:tc>
          <w:tcPr>
            <w:tcW w:w="3827" w:type="dxa"/>
          </w:tcPr>
          <w:p w:rsidR="000A12D0" w:rsidRPr="007C6EE1" w:rsidRDefault="000A12D0" w:rsidP="003C645C">
            <w:pPr>
              <w:ind w:left="0"/>
              <w:rPr>
                <w:b/>
              </w:rPr>
            </w:pPr>
            <w:r w:rsidRPr="007C6EE1">
              <w:rPr>
                <w:b/>
              </w:rPr>
              <w:t>Old Method</w:t>
            </w:r>
          </w:p>
        </w:tc>
        <w:tc>
          <w:tcPr>
            <w:tcW w:w="3969" w:type="dxa"/>
          </w:tcPr>
          <w:p w:rsidR="000A12D0" w:rsidRPr="007C6EE1" w:rsidRDefault="000A12D0" w:rsidP="003C645C">
            <w:pPr>
              <w:ind w:left="0"/>
              <w:rPr>
                <w:b/>
              </w:rPr>
            </w:pPr>
            <w:r w:rsidRPr="007C6EE1">
              <w:rPr>
                <w:b/>
              </w:rPr>
              <w:t>New Method</w:t>
            </w:r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ind w:left="0"/>
              <w:rPr>
                <w:b/>
              </w:rPr>
            </w:pPr>
            <w:r w:rsidRPr="007C6EE1">
              <w:rPr>
                <w:b/>
              </w:rPr>
              <w:t>Reference</w:t>
            </w:r>
          </w:p>
        </w:tc>
        <w:tc>
          <w:tcPr>
            <w:tcW w:w="3827" w:type="dxa"/>
          </w:tcPr>
          <w:p w:rsidR="000A12D0" w:rsidRPr="00807DC8" w:rsidRDefault="000A12D0" w:rsidP="003C645C">
            <w:pPr>
              <w:ind w:left="0"/>
            </w:pPr>
            <w:r w:rsidRPr="00807DC8">
              <w:t>Sup. FSC meth 8.14</w:t>
            </w:r>
          </w:p>
        </w:tc>
        <w:tc>
          <w:tcPr>
            <w:tcW w:w="3969" w:type="dxa"/>
          </w:tcPr>
          <w:p w:rsidR="000A12D0" w:rsidRPr="00807DC8" w:rsidRDefault="000A12D0" w:rsidP="003C645C">
            <w:pPr>
              <w:ind w:left="0"/>
            </w:pPr>
            <w:r>
              <w:t>AOAC 2012.15</w:t>
            </w:r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ind w:left="0"/>
              <w:rPr>
                <w:b/>
              </w:rPr>
            </w:pPr>
            <w:r w:rsidRPr="007C6EE1">
              <w:rPr>
                <w:b/>
              </w:rPr>
              <w:t>Principle</w:t>
            </w:r>
          </w:p>
        </w:tc>
        <w:tc>
          <w:tcPr>
            <w:tcW w:w="3827" w:type="dxa"/>
          </w:tcPr>
          <w:p w:rsidR="000A12D0" w:rsidRPr="007C6EE1" w:rsidRDefault="000A12D0" w:rsidP="003C645C">
            <w:pPr>
              <w:ind w:left="0"/>
            </w:pPr>
            <w:r w:rsidRPr="007C6EE1">
              <w:t>Colorimetric reaction</w:t>
            </w:r>
          </w:p>
        </w:tc>
        <w:tc>
          <w:tcPr>
            <w:tcW w:w="3969" w:type="dxa"/>
          </w:tcPr>
          <w:p w:rsidR="000A12D0" w:rsidRPr="007C6EE1" w:rsidRDefault="000A12D0" w:rsidP="003C645C">
            <w:pPr>
              <w:ind w:left="0"/>
            </w:pPr>
            <w:r w:rsidRPr="007C6EE1">
              <w:t>ICP-MS</w:t>
            </w:r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ind w:left="0"/>
              <w:rPr>
                <w:b/>
              </w:rPr>
            </w:pPr>
            <w:r w:rsidRPr="007C6EE1">
              <w:rPr>
                <w:b/>
              </w:rPr>
              <w:t>Matrix</w:t>
            </w:r>
          </w:p>
        </w:tc>
        <w:tc>
          <w:tcPr>
            <w:tcW w:w="3827" w:type="dxa"/>
          </w:tcPr>
          <w:p w:rsidR="000A12D0" w:rsidRPr="007C6EE1" w:rsidRDefault="000A12D0" w:rsidP="003C645C">
            <w:pPr>
              <w:ind w:left="0"/>
            </w:pPr>
            <w:r w:rsidRPr="007C6EE1">
              <w:t xml:space="preserve">Infant Formula and Nutritional Products </w:t>
            </w:r>
          </w:p>
        </w:tc>
        <w:tc>
          <w:tcPr>
            <w:tcW w:w="3969" w:type="dxa"/>
          </w:tcPr>
          <w:p w:rsidR="000A12D0" w:rsidRPr="007C6EE1" w:rsidRDefault="000A12D0" w:rsidP="003C645C">
            <w:pPr>
              <w:ind w:left="0"/>
            </w:pPr>
            <w:r w:rsidRPr="007C6EE1">
              <w:t>Infant Formula and Nutritional Products</w:t>
            </w:r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ind w:left="0"/>
              <w:rPr>
                <w:b/>
              </w:rPr>
            </w:pPr>
            <w:r w:rsidRPr="007C6EE1">
              <w:rPr>
                <w:b/>
              </w:rPr>
              <w:t>Analytical range</w:t>
            </w:r>
          </w:p>
        </w:tc>
        <w:tc>
          <w:tcPr>
            <w:tcW w:w="3827" w:type="dxa"/>
          </w:tcPr>
          <w:p w:rsidR="000A12D0" w:rsidRPr="007C6EE1" w:rsidRDefault="000A12D0" w:rsidP="003C645C">
            <w:pPr>
              <w:ind w:left="0"/>
            </w:pPr>
            <w:r w:rsidRPr="007C6EE1">
              <w:t xml:space="preserve">1-2200 </w:t>
            </w:r>
            <w:proofErr w:type="spellStart"/>
            <w:r w:rsidRPr="007C6EE1">
              <w:t>ug</w:t>
            </w:r>
            <w:proofErr w:type="spellEnd"/>
            <w:r w:rsidRPr="007C6EE1">
              <w:t>/100g</w:t>
            </w:r>
          </w:p>
        </w:tc>
        <w:tc>
          <w:tcPr>
            <w:tcW w:w="3969" w:type="dxa"/>
          </w:tcPr>
          <w:p w:rsidR="000A12D0" w:rsidRPr="007C6EE1" w:rsidRDefault="000A12D0" w:rsidP="003C645C">
            <w:pPr>
              <w:ind w:left="0"/>
            </w:pPr>
            <w:r w:rsidRPr="007C6EE1">
              <w:t xml:space="preserve">1-2200 </w:t>
            </w:r>
            <w:proofErr w:type="spellStart"/>
            <w:r w:rsidRPr="007C6EE1">
              <w:t>ug</w:t>
            </w:r>
            <w:proofErr w:type="spellEnd"/>
            <w:r w:rsidRPr="007C6EE1">
              <w:t>/100g</w:t>
            </w:r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ind w:left="0"/>
              <w:rPr>
                <w:b/>
              </w:rPr>
            </w:pPr>
            <w:r w:rsidRPr="007C6EE1">
              <w:rPr>
                <w:b/>
              </w:rPr>
              <w:t>Expected MU</w:t>
            </w:r>
          </w:p>
        </w:tc>
        <w:tc>
          <w:tcPr>
            <w:tcW w:w="3827" w:type="dxa"/>
          </w:tcPr>
          <w:p w:rsidR="000A12D0" w:rsidRPr="007C6EE1" w:rsidRDefault="000A12D0" w:rsidP="003C645C">
            <w:pPr>
              <w:ind w:left="0"/>
            </w:pPr>
            <w:r w:rsidRPr="007C6EE1">
              <w:t>26</w:t>
            </w:r>
          </w:p>
        </w:tc>
        <w:tc>
          <w:tcPr>
            <w:tcW w:w="3969" w:type="dxa"/>
          </w:tcPr>
          <w:p w:rsidR="000A12D0" w:rsidRPr="007C6EE1" w:rsidRDefault="000A12D0" w:rsidP="003C645C">
            <w:pPr>
              <w:ind w:left="0"/>
            </w:pPr>
            <w:del w:id="8" w:author="Lee Kennedy" w:date="2016-02-24T11:53:00Z">
              <w:r w:rsidRPr="007C6EE1" w:rsidDel="00084C75">
                <w:delText>26</w:delText>
              </w:r>
            </w:del>
            <w:ins w:id="9" w:author="Lee Kennedy" w:date="2016-02-24T11:53:00Z">
              <w:r w:rsidR="00084C75">
                <w:t>13</w:t>
              </w:r>
            </w:ins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ind w:left="0"/>
              <w:rPr>
                <w:b/>
              </w:rPr>
            </w:pPr>
            <w:r w:rsidRPr="007C6EE1">
              <w:rPr>
                <w:b/>
              </w:rPr>
              <w:t>Price /$</w:t>
            </w:r>
          </w:p>
        </w:tc>
        <w:tc>
          <w:tcPr>
            <w:tcW w:w="3827" w:type="dxa"/>
          </w:tcPr>
          <w:p w:rsidR="000A12D0" w:rsidRPr="007C6EE1" w:rsidRDefault="000A12D0" w:rsidP="003C645C">
            <w:pPr>
              <w:ind w:left="0"/>
            </w:pPr>
            <w:r w:rsidRPr="007C6EE1">
              <w:t>82.53</w:t>
            </w:r>
          </w:p>
        </w:tc>
        <w:tc>
          <w:tcPr>
            <w:tcW w:w="3969" w:type="dxa"/>
          </w:tcPr>
          <w:p w:rsidR="000A12D0" w:rsidRPr="007C6EE1" w:rsidRDefault="000A12D0" w:rsidP="003C645C">
            <w:pPr>
              <w:ind w:left="0"/>
            </w:pPr>
            <w:r w:rsidRPr="007C6EE1">
              <w:t>82.53</w:t>
            </w:r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ind w:left="0"/>
              <w:rPr>
                <w:b/>
              </w:rPr>
            </w:pPr>
            <w:r w:rsidRPr="007C6EE1">
              <w:rPr>
                <w:b/>
              </w:rPr>
              <w:t>TAT/working days</w:t>
            </w:r>
          </w:p>
        </w:tc>
        <w:tc>
          <w:tcPr>
            <w:tcW w:w="3827" w:type="dxa"/>
          </w:tcPr>
          <w:p w:rsidR="000A12D0" w:rsidRPr="007C6EE1" w:rsidRDefault="000A12D0" w:rsidP="003C645C">
            <w:pPr>
              <w:ind w:left="0"/>
            </w:pPr>
            <w:r w:rsidRPr="007C6EE1">
              <w:t>7</w:t>
            </w:r>
          </w:p>
        </w:tc>
        <w:tc>
          <w:tcPr>
            <w:tcW w:w="3969" w:type="dxa"/>
          </w:tcPr>
          <w:p w:rsidR="000A12D0" w:rsidRPr="007C6EE1" w:rsidRDefault="000A12D0" w:rsidP="003C645C">
            <w:pPr>
              <w:ind w:left="0"/>
            </w:pPr>
            <w:r w:rsidRPr="007C6EE1">
              <w:t>5</w:t>
            </w:r>
          </w:p>
        </w:tc>
      </w:tr>
      <w:tr w:rsidR="000A12D0" w:rsidRPr="007C6EE1" w:rsidTr="003C645C">
        <w:tc>
          <w:tcPr>
            <w:tcW w:w="2122" w:type="dxa"/>
          </w:tcPr>
          <w:p w:rsidR="000A12D0" w:rsidRPr="007C6EE1" w:rsidRDefault="000A12D0" w:rsidP="003C645C">
            <w:pPr>
              <w:ind w:left="0"/>
              <w:rPr>
                <w:b/>
              </w:rPr>
            </w:pPr>
            <w:r w:rsidRPr="007C6EE1">
              <w:rPr>
                <w:b/>
              </w:rPr>
              <w:t>Validation status</w:t>
            </w:r>
          </w:p>
        </w:tc>
        <w:tc>
          <w:tcPr>
            <w:tcW w:w="7796" w:type="dxa"/>
            <w:gridSpan w:val="2"/>
          </w:tcPr>
          <w:p w:rsidR="000A12D0" w:rsidRPr="007C6EE1" w:rsidRDefault="000A12D0" w:rsidP="000A12D0">
            <w:pPr>
              <w:ind w:left="0"/>
            </w:pPr>
            <w:r w:rsidRPr="007C6EE1">
              <w:t>New test method has been successfully validated against the old test method</w:t>
            </w:r>
            <w:r>
              <w:t>.</w:t>
            </w:r>
          </w:p>
        </w:tc>
      </w:tr>
    </w:tbl>
    <w:p w:rsidR="001C4680" w:rsidRDefault="001C4680"/>
    <w:sectPr w:rsidR="001C4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C0CE1"/>
    <w:multiLevelType w:val="hybridMultilevel"/>
    <w:tmpl w:val="97F2C7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C0696B"/>
    <w:multiLevelType w:val="hybridMultilevel"/>
    <w:tmpl w:val="9DB6EB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B3453F"/>
    <w:multiLevelType w:val="hybridMultilevel"/>
    <w:tmpl w:val="13E0FE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B5546F"/>
    <w:multiLevelType w:val="hybridMultilevel"/>
    <w:tmpl w:val="EEC6E8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152B64"/>
    <w:multiLevelType w:val="hybridMultilevel"/>
    <w:tmpl w:val="AFA83DC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D6586D"/>
    <w:multiLevelType w:val="hybridMultilevel"/>
    <w:tmpl w:val="38FC96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e Kennedy">
    <w15:presenceInfo w15:providerId="AD" w15:userId="S-1-5-21-2140316799-2488735450-1971153682-2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D0"/>
    <w:rsid w:val="0000171C"/>
    <w:rsid w:val="000018FA"/>
    <w:rsid w:val="00003901"/>
    <w:rsid w:val="00005043"/>
    <w:rsid w:val="00005318"/>
    <w:rsid w:val="00005C1A"/>
    <w:rsid w:val="00006459"/>
    <w:rsid w:val="00007E9A"/>
    <w:rsid w:val="00010EF1"/>
    <w:rsid w:val="00013A1A"/>
    <w:rsid w:val="000153A7"/>
    <w:rsid w:val="000162FA"/>
    <w:rsid w:val="0001680B"/>
    <w:rsid w:val="00016D4B"/>
    <w:rsid w:val="0002074A"/>
    <w:rsid w:val="00021043"/>
    <w:rsid w:val="00021452"/>
    <w:rsid w:val="00024CD1"/>
    <w:rsid w:val="00025D99"/>
    <w:rsid w:val="000273FA"/>
    <w:rsid w:val="000278C6"/>
    <w:rsid w:val="000326FF"/>
    <w:rsid w:val="000332A9"/>
    <w:rsid w:val="00034351"/>
    <w:rsid w:val="00034D09"/>
    <w:rsid w:val="00035671"/>
    <w:rsid w:val="00035CB6"/>
    <w:rsid w:val="00035EE2"/>
    <w:rsid w:val="000412EB"/>
    <w:rsid w:val="00041680"/>
    <w:rsid w:val="00041CEF"/>
    <w:rsid w:val="00043365"/>
    <w:rsid w:val="00043AA3"/>
    <w:rsid w:val="00043CC9"/>
    <w:rsid w:val="00045209"/>
    <w:rsid w:val="00046490"/>
    <w:rsid w:val="00046497"/>
    <w:rsid w:val="0004697E"/>
    <w:rsid w:val="00047CBC"/>
    <w:rsid w:val="00051CE7"/>
    <w:rsid w:val="00053BB0"/>
    <w:rsid w:val="00054025"/>
    <w:rsid w:val="00055628"/>
    <w:rsid w:val="000562F5"/>
    <w:rsid w:val="00056F74"/>
    <w:rsid w:val="0005725E"/>
    <w:rsid w:val="0006068D"/>
    <w:rsid w:val="00061AF9"/>
    <w:rsid w:val="00061E7B"/>
    <w:rsid w:val="00061F0C"/>
    <w:rsid w:val="000631D2"/>
    <w:rsid w:val="00064A62"/>
    <w:rsid w:val="00066080"/>
    <w:rsid w:val="000669C8"/>
    <w:rsid w:val="00067D1A"/>
    <w:rsid w:val="000704E3"/>
    <w:rsid w:val="00071246"/>
    <w:rsid w:val="00071305"/>
    <w:rsid w:val="000759A1"/>
    <w:rsid w:val="000761A3"/>
    <w:rsid w:val="000767B4"/>
    <w:rsid w:val="000769EC"/>
    <w:rsid w:val="0008104C"/>
    <w:rsid w:val="000813AC"/>
    <w:rsid w:val="00084C75"/>
    <w:rsid w:val="0008541D"/>
    <w:rsid w:val="00085EC6"/>
    <w:rsid w:val="00086358"/>
    <w:rsid w:val="00091B3D"/>
    <w:rsid w:val="0009224C"/>
    <w:rsid w:val="00093AED"/>
    <w:rsid w:val="00093E06"/>
    <w:rsid w:val="00095E58"/>
    <w:rsid w:val="000966E6"/>
    <w:rsid w:val="00096F31"/>
    <w:rsid w:val="00097B69"/>
    <w:rsid w:val="00097FFC"/>
    <w:rsid w:val="000A025C"/>
    <w:rsid w:val="000A12D0"/>
    <w:rsid w:val="000A1ECC"/>
    <w:rsid w:val="000A20F0"/>
    <w:rsid w:val="000A259C"/>
    <w:rsid w:val="000A35D4"/>
    <w:rsid w:val="000A379B"/>
    <w:rsid w:val="000A3A2F"/>
    <w:rsid w:val="000A57B6"/>
    <w:rsid w:val="000A58C1"/>
    <w:rsid w:val="000A7DA0"/>
    <w:rsid w:val="000A7ECF"/>
    <w:rsid w:val="000B1E68"/>
    <w:rsid w:val="000B36C3"/>
    <w:rsid w:val="000B43A0"/>
    <w:rsid w:val="000B5CB8"/>
    <w:rsid w:val="000C0B2E"/>
    <w:rsid w:val="000C0BF9"/>
    <w:rsid w:val="000C2533"/>
    <w:rsid w:val="000C39FC"/>
    <w:rsid w:val="000C430D"/>
    <w:rsid w:val="000C4670"/>
    <w:rsid w:val="000C63E6"/>
    <w:rsid w:val="000C67F9"/>
    <w:rsid w:val="000C78DD"/>
    <w:rsid w:val="000C7D0D"/>
    <w:rsid w:val="000C7E08"/>
    <w:rsid w:val="000D1C7E"/>
    <w:rsid w:val="000D20B0"/>
    <w:rsid w:val="000D7195"/>
    <w:rsid w:val="000E06AB"/>
    <w:rsid w:val="000E3B1B"/>
    <w:rsid w:val="000E4287"/>
    <w:rsid w:val="000E5399"/>
    <w:rsid w:val="000E6216"/>
    <w:rsid w:val="000F0185"/>
    <w:rsid w:val="000F1567"/>
    <w:rsid w:val="000F2AFC"/>
    <w:rsid w:val="000F33A6"/>
    <w:rsid w:val="000F482C"/>
    <w:rsid w:val="000F54D0"/>
    <w:rsid w:val="000F554A"/>
    <w:rsid w:val="000F613D"/>
    <w:rsid w:val="00101217"/>
    <w:rsid w:val="001032D7"/>
    <w:rsid w:val="00103D47"/>
    <w:rsid w:val="00104D16"/>
    <w:rsid w:val="00105B88"/>
    <w:rsid w:val="00110507"/>
    <w:rsid w:val="00111D84"/>
    <w:rsid w:val="001126C1"/>
    <w:rsid w:val="00120E85"/>
    <w:rsid w:val="00121A8D"/>
    <w:rsid w:val="001237E1"/>
    <w:rsid w:val="00123E96"/>
    <w:rsid w:val="001245CB"/>
    <w:rsid w:val="001246A4"/>
    <w:rsid w:val="00126CDD"/>
    <w:rsid w:val="00126F01"/>
    <w:rsid w:val="001276A5"/>
    <w:rsid w:val="001277DB"/>
    <w:rsid w:val="001308F9"/>
    <w:rsid w:val="00130FC1"/>
    <w:rsid w:val="001313C0"/>
    <w:rsid w:val="0013156D"/>
    <w:rsid w:val="00132321"/>
    <w:rsid w:val="00133B40"/>
    <w:rsid w:val="0013555C"/>
    <w:rsid w:val="001358D4"/>
    <w:rsid w:val="00135D31"/>
    <w:rsid w:val="001368B3"/>
    <w:rsid w:val="00143065"/>
    <w:rsid w:val="0014325E"/>
    <w:rsid w:val="00145844"/>
    <w:rsid w:val="00146355"/>
    <w:rsid w:val="0015026F"/>
    <w:rsid w:val="0015073B"/>
    <w:rsid w:val="001538AD"/>
    <w:rsid w:val="00153A4F"/>
    <w:rsid w:val="00156D47"/>
    <w:rsid w:val="00156EC3"/>
    <w:rsid w:val="00157224"/>
    <w:rsid w:val="00157650"/>
    <w:rsid w:val="00163469"/>
    <w:rsid w:val="00164590"/>
    <w:rsid w:val="00164805"/>
    <w:rsid w:val="001651CF"/>
    <w:rsid w:val="001664D0"/>
    <w:rsid w:val="0017083A"/>
    <w:rsid w:val="0017261A"/>
    <w:rsid w:val="00175000"/>
    <w:rsid w:val="00181530"/>
    <w:rsid w:val="0018182E"/>
    <w:rsid w:val="0018600C"/>
    <w:rsid w:val="00186065"/>
    <w:rsid w:val="00186479"/>
    <w:rsid w:val="001867EE"/>
    <w:rsid w:val="001931D4"/>
    <w:rsid w:val="00194F5D"/>
    <w:rsid w:val="001950C4"/>
    <w:rsid w:val="00195947"/>
    <w:rsid w:val="00195E79"/>
    <w:rsid w:val="00196DD8"/>
    <w:rsid w:val="001970FD"/>
    <w:rsid w:val="001977FD"/>
    <w:rsid w:val="001A1851"/>
    <w:rsid w:val="001A20F5"/>
    <w:rsid w:val="001A29E9"/>
    <w:rsid w:val="001A3FA5"/>
    <w:rsid w:val="001A48FE"/>
    <w:rsid w:val="001A4C48"/>
    <w:rsid w:val="001B0418"/>
    <w:rsid w:val="001B0AE0"/>
    <w:rsid w:val="001B2039"/>
    <w:rsid w:val="001B31D2"/>
    <w:rsid w:val="001B5A25"/>
    <w:rsid w:val="001B5FC1"/>
    <w:rsid w:val="001B7162"/>
    <w:rsid w:val="001B7DA0"/>
    <w:rsid w:val="001C37EE"/>
    <w:rsid w:val="001C4680"/>
    <w:rsid w:val="001C4C0A"/>
    <w:rsid w:val="001C5B2E"/>
    <w:rsid w:val="001C5B8F"/>
    <w:rsid w:val="001C5DD2"/>
    <w:rsid w:val="001C6825"/>
    <w:rsid w:val="001D0EB1"/>
    <w:rsid w:val="001D1415"/>
    <w:rsid w:val="001D586D"/>
    <w:rsid w:val="001E0752"/>
    <w:rsid w:val="001E0768"/>
    <w:rsid w:val="001E1753"/>
    <w:rsid w:val="001E210C"/>
    <w:rsid w:val="001E2297"/>
    <w:rsid w:val="001E3342"/>
    <w:rsid w:val="001E35CC"/>
    <w:rsid w:val="001E36F3"/>
    <w:rsid w:val="001E3CF6"/>
    <w:rsid w:val="001E5374"/>
    <w:rsid w:val="001E6B84"/>
    <w:rsid w:val="001F20AF"/>
    <w:rsid w:val="001F2CED"/>
    <w:rsid w:val="001F4153"/>
    <w:rsid w:val="001F52A9"/>
    <w:rsid w:val="001F6CF8"/>
    <w:rsid w:val="001F7B56"/>
    <w:rsid w:val="002004D6"/>
    <w:rsid w:val="00201ABD"/>
    <w:rsid w:val="00204244"/>
    <w:rsid w:val="00204B52"/>
    <w:rsid w:val="00207FC9"/>
    <w:rsid w:val="00210D2F"/>
    <w:rsid w:val="00211891"/>
    <w:rsid w:val="00211B0D"/>
    <w:rsid w:val="00212845"/>
    <w:rsid w:val="00212A8F"/>
    <w:rsid w:val="00212E65"/>
    <w:rsid w:val="0021356A"/>
    <w:rsid w:val="00215A7A"/>
    <w:rsid w:val="00217D67"/>
    <w:rsid w:val="0022008F"/>
    <w:rsid w:val="0022219F"/>
    <w:rsid w:val="002228C6"/>
    <w:rsid w:val="002237F2"/>
    <w:rsid w:val="00223F08"/>
    <w:rsid w:val="00230F36"/>
    <w:rsid w:val="00231620"/>
    <w:rsid w:val="00232589"/>
    <w:rsid w:val="002328B1"/>
    <w:rsid w:val="002332FA"/>
    <w:rsid w:val="00233FD4"/>
    <w:rsid w:val="002340EB"/>
    <w:rsid w:val="00234C98"/>
    <w:rsid w:val="00235670"/>
    <w:rsid w:val="0023708C"/>
    <w:rsid w:val="002431E4"/>
    <w:rsid w:val="002442F4"/>
    <w:rsid w:val="00244E32"/>
    <w:rsid w:val="00250057"/>
    <w:rsid w:val="00250681"/>
    <w:rsid w:val="00250AEE"/>
    <w:rsid w:val="0025168C"/>
    <w:rsid w:val="002520C3"/>
    <w:rsid w:val="00254204"/>
    <w:rsid w:val="00254CD7"/>
    <w:rsid w:val="0025507A"/>
    <w:rsid w:val="00257706"/>
    <w:rsid w:val="00257B80"/>
    <w:rsid w:val="00263708"/>
    <w:rsid w:val="00263B13"/>
    <w:rsid w:val="002641CF"/>
    <w:rsid w:val="00264D0B"/>
    <w:rsid w:val="002703E6"/>
    <w:rsid w:val="00270DE1"/>
    <w:rsid w:val="00271DF7"/>
    <w:rsid w:val="0027309B"/>
    <w:rsid w:val="00273243"/>
    <w:rsid w:val="002737F9"/>
    <w:rsid w:val="00274C7D"/>
    <w:rsid w:val="00275B54"/>
    <w:rsid w:val="00275C17"/>
    <w:rsid w:val="00276642"/>
    <w:rsid w:val="00276D35"/>
    <w:rsid w:val="0027774E"/>
    <w:rsid w:val="00284F4D"/>
    <w:rsid w:val="00287CBE"/>
    <w:rsid w:val="00292BA6"/>
    <w:rsid w:val="00293392"/>
    <w:rsid w:val="002960CD"/>
    <w:rsid w:val="00296C2D"/>
    <w:rsid w:val="002971C1"/>
    <w:rsid w:val="002A07CC"/>
    <w:rsid w:val="002A161E"/>
    <w:rsid w:val="002A230A"/>
    <w:rsid w:val="002A2432"/>
    <w:rsid w:val="002A2B25"/>
    <w:rsid w:val="002A3476"/>
    <w:rsid w:val="002A387F"/>
    <w:rsid w:val="002A4AF1"/>
    <w:rsid w:val="002A5BC6"/>
    <w:rsid w:val="002B0CD9"/>
    <w:rsid w:val="002B150B"/>
    <w:rsid w:val="002B4F0F"/>
    <w:rsid w:val="002B6A09"/>
    <w:rsid w:val="002B6BCD"/>
    <w:rsid w:val="002C2F18"/>
    <w:rsid w:val="002C368E"/>
    <w:rsid w:val="002C43CC"/>
    <w:rsid w:val="002C7F5C"/>
    <w:rsid w:val="002D20BE"/>
    <w:rsid w:val="002D2CE2"/>
    <w:rsid w:val="002D39E5"/>
    <w:rsid w:val="002D5287"/>
    <w:rsid w:val="002D68B8"/>
    <w:rsid w:val="002D78A4"/>
    <w:rsid w:val="002D7C57"/>
    <w:rsid w:val="002E00C9"/>
    <w:rsid w:val="002E1D2F"/>
    <w:rsid w:val="002E1D36"/>
    <w:rsid w:val="002E3431"/>
    <w:rsid w:val="002E527C"/>
    <w:rsid w:val="002E5ED9"/>
    <w:rsid w:val="002E6DC7"/>
    <w:rsid w:val="002E7D34"/>
    <w:rsid w:val="002F041D"/>
    <w:rsid w:val="002F4CD2"/>
    <w:rsid w:val="002F5471"/>
    <w:rsid w:val="002F6DD0"/>
    <w:rsid w:val="002F735B"/>
    <w:rsid w:val="003031E6"/>
    <w:rsid w:val="003034AD"/>
    <w:rsid w:val="00305A3B"/>
    <w:rsid w:val="003068C4"/>
    <w:rsid w:val="00306A25"/>
    <w:rsid w:val="0031075D"/>
    <w:rsid w:val="00314BEF"/>
    <w:rsid w:val="003169AC"/>
    <w:rsid w:val="00317221"/>
    <w:rsid w:val="0032027A"/>
    <w:rsid w:val="00320608"/>
    <w:rsid w:val="00320E88"/>
    <w:rsid w:val="003216BC"/>
    <w:rsid w:val="003217C8"/>
    <w:rsid w:val="00321A82"/>
    <w:rsid w:val="003236CA"/>
    <w:rsid w:val="003241EB"/>
    <w:rsid w:val="00325BE1"/>
    <w:rsid w:val="00325C6F"/>
    <w:rsid w:val="00325F3C"/>
    <w:rsid w:val="00326F96"/>
    <w:rsid w:val="00326FB1"/>
    <w:rsid w:val="003319C2"/>
    <w:rsid w:val="00331EDE"/>
    <w:rsid w:val="003327FB"/>
    <w:rsid w:val="003330D1"/>
    <w:rsid w:val="00333E69"/>
    <w:rsid w:val="00334707"/>
    <w:rsid w:val="00334845"/>
    <w:rsid w:val="00334CD9"/>
    <w:rsid w:val="0033569A"/>
    <w:rsid w:val="0034225D"/>
    <w:rsid w:val="003422B6"/>
    <w:rsid w:val="0034675A"/>
    <w:rsid w:val="00347A86"/>
    <w:rsid w:val="00350861"/>
    <w:rsid w:val="00351D5A"/>
    <w:rsid w:val="003523B0"/>
    <w:rsid w:val="00352CB4"/>
    <w:rsid w:val="0035302B"/>
    <w:rsid w:val="00353854"/>
    <w:rsid w:val="00354241"/>
    <w:rsid w:val="00356EC3"/>
    <w:rsid w:val="0035766A"/>
    <w:rsid w:val="0035788C"/>
    <w:rsid w:val="00360FE8"/>
    <w:rsid w:val="00361673"/>
    <w:rsid w:val="00361DE3"/>
    <w:rsid w:val="0036215F"/>
    <w:rsid w:val="00362EB3"/>
    <w:rsid w:val="003641A7"/>
    <w:rsid w:val="003653AF"/>
    <w:rsid w:val="00366492"/>
    <w:rsid w:val="00367DB4"/>
    <w:rsid w:val="003730DA"/>
    <w:rsid w:val="0037488F"/>
    <w:rsid w:val="003765AE"/>
    <w:rsid w:val="0037771F"/>
    <w:rsid w:val="0038152D"/>
    <w:rsid w:val="00384F79"/>
    <w:rsid w:val="00387D7F"/>
    <w:rsid w:val="00390342"/>
    <w:rsid w:val="00390E2C"/>
    <w:rsid w:val="00396079"/>
    <w:rsid w:val="003A0E66"/>
    <w:rsid w:val="003A1511"/>
    <w:rsid w:val="003A69DE"/>
    <w:rsid w:val="003A6D23"/>
    <w:rsid w:val="003A7439"/>
    <w:rsid w:val="003A7B4E"/>
    <w:rsid w:val="003A7BF6"/>
    <w:rsid w:val="003B168D"/>
    <w:rsid w:val="003B1904"/>
    <w:rsid w:val="003B307B"/>
    <w:rsid w:val="003B4B65"/>
    <w:rsid w:val="003B5E46"/>
    <w:rsid w:val="003B6217"/>
    <w:rsid w:val="003B7A00"/>
    <w:rsid w:val="003C0122"/>
    <w:rsid w:val="003C063F"/>
    <w:rsid w:val="003C27EB"/>
    <w:rsid w:val="003C7BD6"/>
    <w:rsid w:val="003C7D05"/>
    <w:rsid w:val="003D5331"/>
    <w:rsid w:val="003D647D"/>
    <w:rsid w:val="003D6762"/>
    <w:rsid w:val="003E31A8"/>
    <w:rsid w:val="003E33C2"/>
    <w:rsid w:val="003E3771"/>
    <w:rsid w:val="003E60CD"/>
    <w:rsid w:val="003E7F44"/>
    <w:rsid w:val="003F017A"/>
    <w:rsid w:val="003F0AFF"/>
    <w:rsid w:val="003F0CC1"/>
    <w:rsid w:val="003F0D5A"/>
    <w:rsid w:val="003F1814"/>
    <w:rsid w:val="003F205C"/>
    <w:rsid w:val="003F3DD2"/>
    <w:rsid w:val="003F4146"/>
    <w:rsid w:val="003F4EF6"/>
    <w:rsid w:val="003F7692"/>
    <w:rsid w:val="00400889"/>
    <w:rsid w:val="004011E1"/>
    <w:rsid w:val="0040174D"/>
    <w:rsid w:val="004021ED"/>
    <w:rsid w:val="004036A6"/>
    <w:rsid w:val="0040581F"/>
    <w:rsid w:val="0040763C"/>
    <w:rsid w:val="004104F8"/>
    <w:rsid w:val="00410A1A"/>
    <w:rsid w:val="00410A42"/>
    <w:rsid w:val="00410DF0"/>
    <w:rsid w:val="0041409B"/>
    <w:rsid w:val="004169F5"/>
    <w:rsid w:val="00416CF6"/>
    <w:rsid w:val="0041776E"/>
    <w:rsid w:val="00420A26"/>
    <w:rsid w:val="00420E37"/>
    <w:rsid w:val="004213E4"/>
    <w:rsid w:val="00421CF2"/>
    <w:rsid w:val="004231CD"/>
    <w:rsid w:val="00423757"/>
    <w:rsid w:val="00423F39"/>
    <w:rsid w:val="00424BC7"/>
    <w:rsid w:val="0042528A"/>
    <w:rsid w:val="0042534E"/>
    <w:rsid w:val="00426120"/>
    <w:rsid w:val="00426406"/>
    <w:rsid w:val="00427512"/>
    <w:rsid w:val="00427CD9"/>
    <w:rsid w:val="00427E51"/>
    <w:rsid w:val="00430EED"/>
    <w:rsid w:val="0043162E"/>
    <w:rsid w:val="00432C75"/>
    <w:rsid w:val="00433266"/>
    <w:rsid w:val="0043475C"/>
    <w:rsid w:val="00436E2E"/>
    <w:rsid w:val="004375B8"/>
    <w:rsid w:val="00441C27"/>
    <w:rsid w:val="00442760"/>
    <w:rsid w:val="004427E9"/>
    <w:rsid w:val="00442809"/>
    <w:rsid w:val="0044369B"/>
    <w:rsid w:val="004443BE"/>
    <w:rsid w:val="004462F4"/>
    <w:rsid w:val="0044634B"/>
    <w:rsid w:val="004528C7"/>
    <w:rsid w:val="00452C81"/>
    <w:rsid w:val="0045377D"/>
    <w:rsid w:val="004566C6"/>
    <w:rsid w:val="00457A5D"/>
    <w:rsid w:val="004603F7"/>
    <w:rsid w:val="00465A37"/>
    <w:rsid w:val="00465F7C"/>
    <w:rsid w:val="004671E7"/>
    <w:rsid w:val="004677BB"/>
    <w:rsid w:val="00470A38"/>
    <w:rsid w:val="00473499"/>
    <w:rsid w:val="004739C3"/>
    <w:rsid w:val="00474885"/>
    <w:rsid w:val="0047543B"/>
    <w:rsid w:val="0048032E"/>
    <w:rsid w:val="00480403"/>
    <w:rsid w:val="00480CDF"/>
    <w:rsid w:val="0048199F"/>
    <w:rsid w:val="00482A4E"/>
    <w:rsid w:val="0048427C"/>
    <w:rsid w:val="00484AC9"/>
    <w:rsid w:val="00484C46"/>
    <w:rsid w:val="004870E3"/>
    <w:rsid w:val="00487A0F"/>
    <w:rsid w:val="00487AA1"/>
    <w:rsid w:val="00487F73"/>
    <w:rsid w:val="004947E4"/>
    <w:rsid w:val="0049584E"/>
    <w:rsid w:val="004A0788"/>
    <w:rsid w:val="004A2407"/>
    <w:rsid w:val="004A29FD"/>
    <w:rsid w:val="004A3186"/>
    <w:rsid w:val="004A73FF"/>
    <w:rsid w:val="004B0482"/>
    <w:rsid w:val="004B3218"/>
    <w:rsid w:val="004B3AFF"/>
    <w:rsid w:val="004B6240"/>
    <w:rsid w:val="004B62E0"/>
    <w:rsid w:val="004B64FF"/>
    <w:rsid w:val="004B72F9"/>
    <w:rsid w:val="004C00DA"/>
    <w:rsid w:val="004C03D3"/>
    <w:rsid w:val="004C3B6C"/>
    <w:rsid w:val="004C45D3"/>
    <w:rsid w:val="004C4D4D"/>
    <w:rsid w:val="004C65C3"/>
    <w:rsid w:val="004C782E"/>
    <w:rsid w:val="004C79A9"/>
    <w:rsid w:val="004D0619"/>
    <w:rsid w:val="004D23B0"/>
    <w:rsid w:val="004D3DDD"/>
    <w:rsid w:val="004D5756"/>
    <w:rsid w:val="004D6855"/>
    <w:rsid w:val="004D79B1"/>
    <w:rsid w:val="004D7DE3"/>
    <w:rsid w:val="004E1E81"/>
    <w:rsid w:val="004E2D6D"/>
    <w:rsid w:val="004E3001"/>
    <w:rsid w:val="004E3BA3"/>
    <w:rsid w:val="004E4DDD"/>
    <w:rsid w:val="004E7944"/>
    <w:rsid w:val="004F0211"/>
    <w:rsid w:val="004F37D5"/>
    <w:rsid w:val="004F4385"/>
    <w:rsid w:val="004F4613"/>
    <w:rsid w:val="004F5525"/>
    <w:rsid w:val="004F7416"/>
    <w:rsid w:val="00500F5A"/>
    <w:rsid w:val="005017FD"/>
    <w:rsid w:val="0050208C"/>
    <w:rsid w:val="005070B7"/>
    <w:rsid w:val="00507EDF"/>
    <w:rsid w:val="0051028E"/>
    <w:rsid w:val="00510F04"/>
    <w:rsid w:val="0051122D"/>
    <w:rsid w:val="00511A8B"/>
    <w:rsid w:val="00511C80"/>
    <w:rsid w:val="00511EE1"/>
    <w:rsid w:val="00513E6E"/>
    <w:rsid w:val="0051580E"/>
    <w:rsid w:val="005167A7"/>
    <w:rsid w:val="005201FB"/>
    <w:rsid w:val="005211C1"/>
    <w:rsid w:val="0052145D"/>
    <w:rsid w:val="00532C4B"/>
    <w:rsid w:val="005342A3"/>
    <w:rsid w:val="00535D9A"/>
    <w:rsid w:val="00536172"/>
    <w:rsid w:val="00537E02"/>
    <w:rsid w:val="00540AED"/>
    <w:rsid w:val="005433F7"/>
    <w:rsid w:val="00544930"/>
    <w:rsid w:val="0055169D"/>
    <w:rsid w:val="00551B82"/>
    <w:rsid w:val="005537DD"/>
    <w:rsid w:val="005539FD"/>
    <w:rsid w:val="0055468A"/>
    <w:rsid w:val="00555200"/>
    <w:rsid w:val="0055574A"/>
    <w:rsid w:val="00556DCE"/>
    <w:rsid w:val="005577D3"/>
    <w:rsid w:val="0056001D"/>
    <w:rsid w:val="00561D77"/>
    <w:rsid w:val="005620B0"/>
    <w:rsid w:val="00562825"/>
    <w:rsid w:val="00563617"/>
    <w:rsid w:val="00563F01"/>
    <w:rsid w:val="00564D05"/>
    <w:rsid w:val="00565E63"/>
    <w:rsid w:val="00567A92"/>
    <w:rsid w:val="00570666"/>
    <w:rsid w:val="00571923"/>
    <w:rsid w:val="00571EB5"/>
    <w:rsid w:val="00574E54"/>
    <w:rsid w:val="00577478"/>
    <w:rsid w:val="00581069"/>
    <w:rsid w:val="0058127B"/>
    <w:rsid w:val="005813FB"/>
    <w:rsid w:val="00581731"/>
    <w:rsid w:val="005836EF"/>
    <w:rsid w:val="0058582C"/>
    <w:rsid w:val="00586FB9"/>
    <w:rsid w:val="00587723"/>
    <w:rsid w:val="00587963"/>
    <w:rsid w:val="00587C13"/>
    <w:rsid w:val="00591534"/>
    <w:rsid w:val="00593C37"/>
    <w:rsid w:val="00594EF3"/>
    <w:rsid w:val="0059596E"/>
    <w:rsid w:val="00595D6B"/>
    <w:rsid w:val="00597266"/>
    <w:rsid w:val="0059798C"/>
    <w:rsid w:val="00597C2F"/>
    <w:rsid w:val="005A1AD4"/>
    <w:rsid w:val="005A1E5A"/>
    <w:rsid w:val="005A2A86"/>
    <w:rsid w:val="005A6185"/>
    <w:rsid w:val="005A7918"/>
    <w:rsid w:val="005B10E5"/>
    <w:rsid w:val="005B1685"/>
    <w:rsid w:val="005B19FB"/>
    <w:rsid w:val="005B38F4"/>
    <w:rsid w:val="005B5C66"/>
    <w:rsid w:val="005C20B3"/>
    <w:rsid w:val="005C414F"/>
    <w:rsid w:val="005C48C4"/>
    <w:rsid w:val="005C68BC"/>
    <w:rsid w:val="005C6BEF"/>
    <w:rsid w:val="005C707E"/>
    <w:rsid w:val="005D3BF1"/>
    <w:rsid w:val="005D4810"/>
    <w:rsid w:val="005D4DAE"/>
    <w:rsid w:val="005D5DFB"/>
    <w:rsid w:val="005D7447"/>
    <w:rsid w:val="005E071E"/>
    <w:rsid w:val="005E0EB2"/>
    <w:rsid w:val="005E23C7"/>
    <w:rsid w:val="005E4A19"/>
    <w:rsid w:val="005E5130"/>
    <w:rsid w:val="005E7745"/>
    <w:rsid w:val="005F0A00"/>
    <w:rsid w:val="005F1488"/>
    <w:rsid w:val="005F27C0"/>
    <w:rsid w:val="005F6E77"/>
    <w:rsid w:val="005F7CA2"/>
    <w:rsid w:val="00601E2C"/>
    <w:rsid w:val="00602143"/>
    <w:rsid w:val="006031DE"/>
    <w:rsid w:val="00603AFE"/>
    <w:rsid w:val="006052A9"/>
    <w:rsid w:val="00606687"/>
    <w:rsid w:val="00607325"/>
    <w:rsid w:val="00610428"/>
    <w:rsid w:val="00611135"/>
    <w:rsid w:val="0061196A"/>
    <w:rsid w:val="006128A4"/>
    <w:rsid w:val="006140BF"/>
    <w:rsid w:val="00614C97"/>
    <w:rsid w:val="006205DD"/>
    <w:rsid w:val="006231CC"/>
    <w:rsid w:val="00623408"/>
    <w:rsid w:val="006236A6"/>
    <w:rsid w:val="00627237"/>
    <w:rsid w:val="0063030D"/>
    <w:rsid w:val="006319E8"/>
    <w:rsid w:val="006329AB"/>
    <w:rsid w:val="006337C1"/>
    <w:rsid w:val="0063406F"/>
    <w:rsid w:val="006341D5"/>
    <w:rsid w:val="00635EAF"/>
    <w:rsid w:val="006376B7"/>
    <w:rsid w:val="00637953"/>
    <w:rsid w:val="00637ECE"/>
    <w:rsid w:val="00640C4F"/>
    <w:rsid w:val="00642EDC"/>
    <w:rsid w:val="006436BF"/>
    <w:rsid w:val="00644DC4"/>
    <w:rsid w:val="006455A2"/>
    <w:rsid w:val="006457A8"/>
    <w:rsid w:val="00646595"/>
    <w:rsid w:val="006470E9"/>
    <w:rsid w:val="006514AA"/>
    <w:rsid w:val="006531BE"/>
    <w:rsid w:val="00653429"/>
    <w:rsid w:val="006553D8"/>
    <w:rsid w:val="00655AA4"/>
    <w:rsid w:val="00657430"/>
    <w:rsid w:val="00657432"/>
    <w:rsid w:val="006618AF"/>
    <w:rsid w:val="00663A9A"/>
    <w:rsid w:val="00664D6B"/>
    <w:rsid w:val="006702D3"/>
    <w:rsid w:val="00670F2B"/>
    <w:rsid w:val="00670F46"/>
    <w:rsid w:val="00671CC9"/>
    <w:rsid w:val="006727C2"/>
    <w:rsid w:val="00672D1D"/>
    <w:rsid w:val="00674DCA"/>
    <w:rsid w:val="00675F0C"/>
    <w:rsid w:val="0068075D"/>
    <w:rsid w:val="00680D10"/>
    <w:rsid w:val="00683FF3"/>
    <w:rsid w:val="00686A86"/>
    <w:rsid w:val="00686FE4"/>
    <w:rsid w:val="006918F9"/>
    <w:rsid w:val="00692537"/>
    <w:rsid w:val="00693444"/>
    <w:rsid w:val="006940AF"/>
    <w:rsid w:val="00694FA6"/>
    <w:rsid w:val="0069508D"/>
    <w:rsid w:val="006974DF"/>
    <w:rsid w:val="006A09BE"/>
    <w:rsid w:val="006A1CA6"/>
    <w:rsid w:val="006A2094"/>
    <w:rsid w:val="006A27BC"/>
    <w:rsid w:val="006A2C36"/>
    <w:rsid w:val="006A66F1"/>
    <w:rsid w:val="006B0809"/>
    <w:rsid w:val="006B1B1C"/>
    <w:rsid w:val="006B3007"/>
    <w:rsid w:val="006B5AC9"/>
    <w:rsid w:val="006B7127"/>
    <w:rsid w:val="006B7452"/>
    <w:rsid w:val="006C00AA"/>
    <w:rsid w:val="006C00CD"/>
    <w:rsid w:val="006C2093"/>
    <w:rsid w:val="006C2D9B"/>
    <w:rsid w:val="006C44D8"/>
    <w:rsid w:val="006C46A6"/>
    <w:rsid w:val="006C651B"/>
    <w:rsid w:val="006C725D"/>
    <w:rsid w:val="006C7429"/>
    <w:rsid w:val="006C74C3"/>
    <w:rsid w:val="006C7566"/>
    <w:rsid w:val="006C7FD0"/>
    <w:rsid w:val="006D0543"/>
    <w:rsid w:val="006D1448"/>
    <w:rsid w:val="006D16C2"/>
    <w:rsid w:val="006D42AF"/>
    <w:rsid w:val="006D46F7"/>
    <w:rsid w:val="006D6579"/>
    <w:rsid w:val="006E00D4"/>
    <w:rsid w:val="006E01D5"/>
    <w:rsid w:val="006E2CC8"/>
    <w:rsid w:val="006E3D33"/>
    <w:rsid w:val="006E4264"/>
    <w:rsid w:val="006E542D"/>
    <w:rsid w:val="006E6875"/>
    <w:rsid w:val="006E73F4"/>
    <w:rsid w:val="006F19FC"/>
    <w:rsid w:val="006F1B11"/>
    <w:rsid w:val="006F462E"/>
    <w:rsid w:val="006F49F1"/>
    <w:rsid w:val="006F618F"/>
    <w:rsid w:val="006F7344"/>
    <w:rsid w:val="006F78F2"/>
    <w:rsid w:val="006F7B8D"/>
    <w:rsid w:val="007008F5"/>
    <w:rsid w:val="00703868"/>
    <w:rsid w:val="00703BCE"/>
    <w:rsid w:val="00703D32"/>
    <w:rsid w:val="00704613"/>
    <w:rsid w:val="00705373"/>
    <w:rsid w:val="00705E7D"/>
    <w:rsid w:val="00706F60"/>
    <w:rsid w:val="00710805"/>
    <w:rsid w:val="00711F00"/>
    <w:rsid w:val="0071201C"/>
    <w:rsid w:val="007122EC"/>
    <w:rsid w:val="007132F7"/>
    <w:rsid w:val="00713394"/>
    <w:rsid w:val="00713B1F"/>
    <w:rsid w:val="00713E16"/>
    <w:rsid w:val="00714543"/>
    <w:rsid w:val="00717FFD"/>
    <w:rsid w:val="00721A98"/>
    <w:rsid w:val="00723A04"/>
    <w:rsid w:val="00724BB2"/>
    <w:rsid w:val="007255F0"/>
    <w:rsid w:val="00725BA0"/>
    <w:rsid w:val="00725DC3"/>
    <w:rsid w:val="00732BFD"/>
    <w:rsid w:val="00737FE9"/>
    <w:rsid w:val="00741920"/>
    <w:rsid w:val="0074514B"/>
    <w:rsid w:val="00745B30"/>
    <w:rsid w:val="00745D76"/>
    <w:rsid w:val="0074687D"/>
    <w:rsid w:val="0074691B"/>
    <w:rsid w:val="00746F5C"/>
    <w:rsid w:val="00755257"/>
    <w:rsid w:val="0076376B"/>
    <w:rsid w:val="007646EC"/>
    <w:rsid w:val="0076538F"/>
    <w:rsid w:val="00765867"/>
    <w:rsid w:val="00765FD5"/>
    <w:rsid w:val="0077410A"/>
    <w:rsid w:val="0077480F"/>
    <w:rsid w:val="00774E03"/>
    <w:rsid w:val="00776060"/>
    <w:rsid w:val="0078127E"/>
    <w:rsid w:val="0078166D"/>
    <w:rsid w:val="007827A3"/>
    <w:rsid w:val="00782E80"/>
    <w:rsid w:val="007841F1"/>
    <w:rsid w:val="00784320"/>
    <w:rsid w:val="007851A5"/>
    <w:rsid w:val="007852E5"/>
    <w:rsid w:val="00786FB0"/>
    <w:rsid w:val="007873D7"/>
    <w:rsid w:val="00792864"/>
    <w:rsid w:val="007928D1"/>
    <w:rsid w:val="00792A22"/>
    <w:rsid w:val="00794C11"/>
    <w:rsid w:val="007967A3"/>
    <w:rsid w:val="007977A2"/>
    <w:rsid w:val="007A23A2"/>
    <w:rsid w:val="007A58DE"/>
    <w:rsid w:val="007A6360"/>
    <w:rsid w:val="007A6787"/>
    <w:rsid w:val="007A6A18"/>
    <w:rsid w:val="007A72B4"/>
    <w:rsid w:val="007B06B0"/>
    <w:rsid w:val="007B1BCD"/>
    <w:rsid w:val="007B2AD2"/>
    <w:rsid w:val="007B36A9"/>
    <w:rsid w:val="007B560D"/>
    <w:rsid w:val="007B5A9C"/>
    <w:rsid w:val="007C28FC"/>
    <w:rsid w:val="007C3C4A"/>
    <w:rsid w:val="007C7BF5"/>
    <w:rsid w:val="007D06C1"/>
    <w:rsid w:val="007D1233"/>
    <w:rsid w:val="007D1CD0"/>
    <w:rsid w:val="007D257E"/>
    <w:rsid w:val="007D335A"/>
    <w:rsid w:val="007D569F"/>
    <w:rsid w:val="007D74BE"/>
    <w:rsid w:val="007D7C12"/>
    <w:rsid w:val="007E063D"/>
    <w:rsid w:val="007E0BCB"/>
    <w:rsid w:val="007E1C5E"/>
    <w:rsid w:val="007E21BE"/>
    <w:rsid w:val="007E3F9E"/>
    <w:rsid w:val="007E456E"/>
    <w:rsid w:val="007F2597"/>
    <w:rsid w:val="007F2B02"/>
    <w:rsid w:val="007F2D52"/>
    <w:rsid w:val="007F3D2D"/>
    <w:rsid w:val="007F7765"/>
    <w:rsid w:val="007F7CD6"/>
    <w:rsid w:val="008009D9"/>
    <w:rsid w:val="00800C44"/>
    <w:rsid w:val="00801BAA"/>
    <w:rsid w:val="008028E3"/>
    <w:rsid w:val="00802A71"/>
    <w:rsid w:val="00803BF7"/>
    <w:rsid w:val="00807EAB"/>
    <w:rsid w:val="00811DF6"/>
    <w:rsid w:val="0081281D"/>
    <w:rsid w:val="00816357"/>
    <w:rsid w:val="008168CF"/>
    <w:rsid w:val="008172ED"/>
    <w:rsid w:val="00817C15"/>
    <w:rsid w:val="00820D30"/>
    <w:rsid w:val="00821218"/>
    <w:rsid w:val="00822BCE"/>
    <w:rsid w:val="008260DD"/>
    <w:rsid w:val="00826E7F"/>
    <w:rsid w:val="00827F93"/>
    <w:rsid w:val="00830B08"/>
    <w:rsid w:val="00830B72"/>
    <w:rsid w:val="00834470"/>
    <w:rsid w:val="0083568C"/>
    <w:rsid w:val="00836D9A"/>
    <w:rsid w:val="008370D6"/>
    <w:rsid w:val="00837EC1"/>
    <w:rsid w:val="00840115"/>
    <w:rsid w:val="008404E3"/>
    <w:rsid w:val="008411D9"/>
    <w:rsid w:val="00841A7E"/>
    <w:rsid w:val="00841D21"/>
    <w:rsid w:val="00842E94"/>
    <w:rsid w:val="00844D38"/>
    <w:rsid w:val="00844D90"/>
    <w:rsid w:val="00851048"/>
    <w:rsid w:val="008523C2"/>
    <w:rsid w:val="0085476A"/>
    <w:rsid w:val="00860533"/>
    <w:rsid w:val="008622DD"/>
    <w:rsid w:val="0086423D"/>
    <w:rsid w:val="0086456C"/>
    <w:rsid w:val="00871B5A"/>
    <w:rsid w:val="0087209F"/>
    <w:rsid w:val="00872A91"/>
    <w:rsid w:val="00872EB3"/>
    <w:rsid w:val="008748AA"/>
    <w:rsid w:val="00874CD6"/>
    <w:rsid w:val="008750E6"/>
    <w:rsid w:val="00875D0D"/>
    <w:rsid w:val="00876759"/>
    <w:rsid w:val="00881976"/>
    <w:rsid w:val="00881ADA"/>
    <w:rsid w:val="00882EE1"/>
    <w:rsid w:val="0088358E"/>
    <w:rsid w:val="00883897"/>
    <w:rsid w:val="00884CF6"/>
    <w:rsid w:val="00887CD3"/>
    <w:rsid w:val="00887DD4"/>
    <w:rsid w:val="00892ACE"/>
    <w:rsid w:val="00892B42"/>
    <w:rsid w:val="008933BD"/>
    <w:rsid w:val="008934C8"/>
    <w:rsid w:val="008954FA"/>
    <w:rsid w:val="008A126F"/>
    <w:rsid w:val="008A1974"/>
    <w:rsid w:val="008A1A1B"/>
    <w:rsid w:val="008A30DF"/>
    <w:rsid w:val="008A4229"/>
    <w:rsid w:val="008A43F0"/>
    <w:rsid w:val="008A50A2"/>
    <w:rsid w:val="008A50BF"/>
    <w:rsid w:val="008A5321"/>
    <w:rsid w:val="008A6B9F"/>
    <w:rsid w:val="008B043A"/>
    <w:rsid w:val="008B1D95"/>
    <w:rsid w:val="008B40EB"/>
    <w:rsid w:val="008C0EAE"/>
    <w:rsid w:val="008C2A32"/>
    <w:rsid w:val="008C3385"/>
    <w:rsid w:val="008C3436"/>
    <w:rsid w:val="008C35DA"/>
    <w:rsid w:val="008C390A"/>
    <w:rsid w:val="008C512C"/>
    <w:rsid w:val="008C5B22"/>
    <w:rsid w:val="008C5FAE"/>
    <w:rsid w:val="008C6465"/>
    <w:rsid w:val="008D3326"/>
    <w:rsid w:val="008D3405"/>
    <w:rsid w:val="008D57C4"/>
    <w:rsid w:val="008D64CC"/>
    <w:rsid w:val="008D6AB5"/>
    <w:rsid w:val="008E2632"/>
    <w:rsid w:val="008E35B3"/>
    <w:rsid w:val="008E3D54"/>
    <w:rsid w:val="008E3DEF"/>
    <w:rsid w:val="008E4702"/>
    <w:rsid w:val="008E705B"/>
    <w:rsid w:val="008E7395"/>
    <w:rsid w:val="008F0F9F"/>
    <w:rsid w:val="008F2A52"/>
    <w:rsid w:val="008F358C"/>
    <w:rsid w:val="008F48E2"/>
    <w:rsid w:val="008F5014"/>
    <w:rsid w:val="008F58E2"/>
    <w:rsid w:val="008F6618"/>
    <w:rsid w:val="009007C5"/>
    <w:rsid w:val="00900B3C"/>
    <w:rsid w:val="00900ED1"/>
    <w:rsid w:val="00901081"/>
    <w:rsid w:val="009019F6"/>
    <w:rsid w:val="00901CEB"/>
    <w:rsid w:val="00901E67"/>
    <w:rsid w:val="00901F2B"/>
    <w:rsid w:val="009027BF"/>
    <w:rsid w:val="009042F2"/>
    <w:rsid w:val="009042F9"/>
    <w:rsid w:val="009045FB"/>
    <w:rsid w:val="00905D9F"/>
    <w:rsid w:val="009070A9"/>
    <w:rsid w:val="009129B5"/>
    <w:rsid w:val="00912EB7"/>
    <w:rsid w:val="00914EB0"/>
    <w:rsid w:val="00915237"/>
    <w:rsid w:val="0091556D"/>
    <w:rsid w:val="00915ED1"/>
    <w:rsid w:val="009161B9"/>
    <w:rsid w:val="009170C4"/>
    <w:rsid w:val="00920AA4"/>
    <w:rsid w:val="00920BE8"/>
    <w:rsid w:val="00921CC7"/>
    <w:rsid w:val="00922703"/>
    <w:rsid w:val="0092449F"/>
    <w:rsid w:val="0092657F"/>
    <w:rsid w:val="00926E9E"/>
    <w:rsid w:val="009278A5"/>
    <w:rsid w:val="00930EFE"/>
    <w:rsid w:val="009320D4"/>
    <w:rsid w:val="00932C54"/>
    <w:rsid w:val="00934DC9"/>
    <w:rsid w:val="00934FD5"/>
    <w:rsid w:val="009351C6"/>
    <w:rsid w:val="00935DDC"/>
    <w:rsid w:val="009360CF"/>
    <w:rsid w:val="00936523"/>
    <w:rsid w:val="009368B8"/>
    <w:rsid w:val="00936AA8"/>
    <w:rsid w:val="009370BB"/>
    <w:rsid w:val="009373D4"/>
    <w:rsid w:val="00942708"/>
    <w:rsid w:val="00943C3A"/>
    <w:rsid w:val="00945A5F"/>
    <w:rsid w:val="00947C7A"/>
    <w:rsid w:val="0095321A"/>
    <w:rsid w:val="00954919"/>
    <w:rsid w:val="00954DFA"/>
    <w:rsid w:val="00957E7E"/>
    <w:rsid w:val="009602FC"/>
    <w:rsid w:val="00960EC9"/>
    <w:rsid w:val="009617BF"/>
    <w:rsid w:val="00964096"/>
    <w:rsid w:val="0096441E"/>
    <w:rsid w:val="00970F7E"/>
    <w:rsid w:val="00973325"/>
    <w:rsid w:val="00973E9C"/>
    <w:rsid w:val="00974CCE"/>
    <w:rsid w:val="00974DDE"/>
    <w:rsid w:val="00975384"/>
    <w:rsid w:val="00975CF0"/>
    <w:rsid w:val="00976E2D"/>
    <w:rsid w:val="00977FFA"/>
    <w:rsid w:val="00980428"/>
    <w:rsid w:val="00980613"/>
    <w:rsid w:val="00980B0A"/>
    <w:rsid w:val="00981C4C"/>
    <w:rsid w:val="00982011"/>
    <w:rsid w:val="009827A2"/>
    <w:rsid w:val="00982A69"/>
    <w:rsid w:val="00983472"/>
    <w:rsid w:val="009843B5"/>
    <w:rsid w:val="00984A0F"/>
    <w:rsid w:val="009858C7"/>
    <w:rsid w:val="0098733B"/>
    <w:rsid w:val="00987848"/>
    <w:rsid w:val="00990890"/>
    <w:rsid w:val="009935FA"/>
    <w:rsid w:val="00995C4F"/>
    <w:rsid w:val="00995D6F"/>
    <w:rsid w:val="00995EA6"/>
    <w:rsid w:val="00996493"/>
    <w:rsid w:val="00996BE6"/>
    <w:rsid w:val="009A060E"/>
    <w:rsid w:val="009A098D"/>
    <w:rsid w:val="009A4EF0"/>
    <w:rsid w:val="009A5AC4"/>
    <w:rsid w:val="009A7A14"/>
    <w:rsid w:val="009B0EB9"/>
    <w:rsid w:val="009B30A0"/>
    <w:rsid w:val="009B5D35"/>
    <w:rsid w:val="009B7B84"/>
    <w:rsid w:val="009B7D9F"/>
    <w:rsid w:val="009C1A1D"/>
    <w:rsid w:val="009C3598"/>
    <w:rsid w:val="009C5B6A"/>
    <w:rsid w:val="009C6012"/>
    <w:rsid w:val="009C7638"/>
    <w:rsid w:val="009D0B88"/>
    <w:rsid w:val="009D3862"/>
    <w:rsid w:val="009D3952"/>
    <w:rsid w:val="009D4458"/>
    <w:rsid w:val="009D49E7"/>
    <w:rsid w:val="009D4E2F"/>
    <w:rsid w:val="009D6507"/>
    <w:rsid w:val="009D69BA"/>
    <w:rsid w:val="009D7948"/>
    <w:rsid w:val="009D7C73"/>
    <w:rsid w:val="009E033B"/>
    <w:rsid w:val="009E1C5A"/>
    <w:rsid w:val="009E522A"/>
    <w:rsid w:val="009E56BD"/>
    <w:rsid w:val="009E7AE7"/>
    <w:rsid w:val="009F0D25"/>
    <w:rsid w:val="009F20B0"/>
    <w:rsid w:val="009F2A5A"/>
    <w:rsid w:val="009F3418"/>
    <w:rsid w:val="009F6CC3"/>
    <w:rsid w:val="009F6EA3"/>
    <w:rsid w:val="009F758A"/>
    <w:rsid w:val="00A01CCF"/>
    <w:rsid w:val="00A03525"/>
    <w:rsid w:val="00A03CB8"/>
    <w:rsid w:val="00A06C7F"/>
    <w:rsid w:val="00A10CAF"/>
    <w:rsid w:val="00A11556"/>
    <w:rsid w:val="00A12434"/>
    <w:rsid w:val="00A13F02"/>
    <w:rsid w:val="00A141BF"/>
    <w:rsid w:val="00A147AC"/>
    <w:rsid w:val="00A148C1"/>
    <w:rsid w:val="00A14C92"/>
    <w:rsid w:val="00A14DC4"/>
    <w:rsid w:val="00A163DB"/>
    <w:rsid w:val="00A16714"/>
    <w:rsid w:val="00A20411"/>
    <w:rsid w:val="00A23508"/>
    <w:rsid w:val="00A23D94"/>
    <w:rsid w:val="00A240DA"/>
    <w:rsid w:val="00A24152"/>
    <w:rsid w:val="00A25A75"/>
    <w:rsid w:val="00A3023B"/>
    <w:rsid w:val="00A30863"/>
    <w:rsid w:val="00A3110D"/>
    <w:rsid w:val="00A321D8"/>
    <w:rsid w:val="00A3229F"/>
    <w:rsid w:val="00A33BDA"/>
    <w:rsid w:val="00A35FCA"/>
    <w:rsid w:val="00A36826"/>
    <w:rsid w:val="00A368E0"/>
    <w:rsid w:val="00A36E85"/>
    <w:rsid w:val="00A415CE"/>
    <w:rsid w:val="00A41AE5"/>
    <w:rsid w:val="00A42EBC"/>
    <w:rsid w:val="00A43741"/>
    <w:rsid w:val="00A44D3E"/>
    <w:rsid w:val="00A44EAD"/>
    <w:rsid w:val="00A47211"/>
    <w:rsid w:val="00A50D42"/>
    <w:rsid w:val="00A516F4"/>
    <w:rsid w:val="00A51826"/>
    <w:rsid w:val="00A54BC7"/>
    <w:rsid w:val="00A54E30"/>
    <w:rsid w:val="00A55ED8"/>
    <w:rsid w:val="00A56B88"/>
    <w:rsid w:val="00A56D2F"/>
    <w:rsid w:val="00A6015B"/>
    <w:rsid w:val="00A602C1"/>
    <w:rsid w:val="00A60F51"/>
    <w:rsid w:val="00A62025"/>
    <w:rsid w:val="00A6231E"/>
    <w:rsid w:val="00A63745"/>
    <w:rsid w:val="00A6403F"/>
    <w:rsid w:val="00A65450"/>
    <w:rsid w:val="00A667B6"/>
    <w:rsid w:val="00A66937"/>
    <w:rsid w:val="00A67E4A"/>
    <w:rsid w:val="00A67EB5"/>
    <w:rsid w:val="00A70614"/>
    <w:rsid w:val="00A70BE1"/>
    <w:rsid w:val="00A71A4B"/>
    <w:rsid w:val="00A72172"/>
    <w:rsid w:val="00A73F9B"/>
    <w:rsid w:val="00A73FD6"/>
    <w:rsid w:val="00A75683"/>
    <w:rsid w:val="00A75FFC"/>
    <w:rsid w:val="00A76215"/>
    <w:rsid w:val="00A778CA"/>
    <w:rsid w:val="00A77BE4"/>
    <w:rsid w:val="00A800A3"/>
    <w:rsid w:val="00A80FA9"/>
    <w:rsid w:val="00A8186A"/>
    <w:rsid w:val="00A81AB0"/>
    <w:rsid w:val="00A81C89"/>
    <w:rsid w:val="00A81D11"/>
    <w:rsid w:val="00A8223F"/>
    <w:rsid w:val="00A82962"/>
    <w:rsid w:val="00A83A60"/>
    <w:rsid w:val="00A84CDE"/>
    <w:rsid w:val="00A85A36"/>
    <w:rsid w:val="00A87A06"/>
    <w:rsid w:val="00A87B1D"/>
    <w:rsid w:val="00A901A2"/>
    <w:rsid w:val="00A91B1F"/>
    <w:rsid w:val="00A93349"/>
    <w:rsid w:val="00A93EE9"/>
    <w:rsid w:val="00A94221"/>
    <w:rsid w:val="00A9444B"/>
    <w:rsid w:val="00A95EEB"/>
    <w:rsid w:val="00A96591"/>
    <w:rsid w:val="00A9714F"/>
    <w:rsid w:val="00AA078C"/>
    <w:rsid w:val="00AA2C4A"/>
    <w:rsid w:val="00AA36A3"/>
    <w:rsid w:val="00AA3C81"/>
    <w:rsid w:val="00AA5D18"/>
    <w:rsid w:val="00AA6666"/>
    <w:rsid w:val="00AB0C89"/>
    <w:rsid w:val="00AB0CA0"/>
    <w:rsid w:val="00AB2921"/>
    <w:rsid w:val="00AB2941"/>
    <w:rsid w:val="00AB398D"/>
    <w:rsid w:val="00AB7403"/>
    <w:rsid w:val="00AC0EB0"/>
    <w:rsid w:val="00AC12E2"/>
    <w:rsid w:val="00AC24DC"/>
    <w:rsid w:val="00AC3EFA"/>
    <w:rsid w:val="00AC413A"/>
    <w:rsid w:val="00AC5155"/>
    <w:rsid w:val="00AD1A25"/>
    <w:rsid w:val="00AD2020"/>
    <w:rsid w:val="00AD2A56"/>
    <w:rsid w:val="00AD2BF4"/>
    <w:rsid w:val="00AD3C14"/>
    <w:rsid w:val="00AD46C8"/>
    <w:rsid w:val="00AE02B8"/>
    <w:rsid w:val="00AE3288"/>
    <w:rsid w:val="00AE3F81"/>
    <w:rsid w:val="00AE517C"/>
    <w:rsid w:val="00AE5BAA"/>
    <w:rsid w:val="00AE67C4"/>
    <w:rsid w:val="00AF44EE"/>
    <w:rsid w:val="00AF615D"/>
    <w:rsid w:val="00AF72B5"/>
    <w:rsid w:val="00B005ED"/>
    <w:rsid w:val="00B03A56"/>
    <w:rsid w:val="00B049B2"/>
    <w:rsid w:val="00B04E3D"/>
    <w:rsid w:val="00B05AF5"/>
    <w:rsid w:val="00B06AC3"/>
    <w:rsid w:val="00B10971"/>
    <w:rsid w:val="00B111A5"/>
    <w:rsid w:val="00B11304"/>
    <w:rsid w:val="00B1297D"/>
    <w:rsid w:val="00B16B5E"/>
    <w:rsid w:val="00B20DF4"/>
    <w:rsid w:val="00B20E70"/>
    <w:rsid w:val="00B2167F"/>
    <w:rsid w:val="00B221DF"/>
    <w:rsid w:val="00B22FF3"/>
    <w:rsid w:val="00B23AE4"/>
    <w:rsid w:val="00B31474"/>
    <w:rsid w:val="00B31B3A"/>
    <w:rsid w:val="00B32056"/>
    <w:rsid w:val="00B32283"/>
    <w:rsid w:val="00B35610"/>
    <w:rsid w:val="00B35B78"/>
    <w:rsid w:val="00B371A6"/>
    <w:rsid w:val="00B37E57"/>
    <w:rsid w:val="00B40F8E"/>
    <w:rsid w:val="00B42C54"/>
    <w:rsid w:val="00B42DD5"/>
    <w:rsid w:val="00B44E70"/>
    <w:rsid w:val="00B4605A"/>
    <w:rsid w:val="00B4666C"/>
    <w:rsid w:val="00B472F6"/>
    <w:rsid w:val="00B479BE"/>
    <w:rsid w:val="00B47E67"/>
    <w:rsid w:val="00B50A78"/>
    <w:rsid w:val="00B5181E"/>
    <w:rsid w:val="00B53149"/>
    <w:rsid w:val="00B531EA"/>
    <w:rsid w:val="00B5382A"/>
    <w:rsid w:val="00B53A90"/>
    <w:rsid w:val="00B54C66"/>
    <w:rsid w:val="00B57A41"/>
    <w:rsid w:val="00B6158F"/>
    <w:rsid w:val="00B63681"/>
    <w:rsid w:val="00B647C6"/>
    <w:rsid w:val="00B64A98"/>
    <w:rsid w:val="00B64F09"/>
    <w:rsid w:val="00B70BCD"/>
    <w:rsid w:val="00B7228B"/>
    <w:rsid w:val="00B724ED"/>
    <w:rsid w:val="00B72697"/>
    <w:rsid w:val="00B73105"/>
    <w:rsid w:val="00B756FD"/>
    <w:rsid w:val="00B77058"/>
    <w:rsid w:val="00B80E86"/>
    <w:rsid w:val="00B816B5"/>
    <w:rsid w:val="00B85707"/>
    <w:rsid w:val="00B8590E"/>
    <w:rsid w:val="00B859F7"/>
    <w:rsid w:val="00B9368A"/>
    <w:rsid w:val="00B94ABA"/>
    <w:rsid w:val="00B95F16"/>
    <w:rsid w:val="00B97844"/>
    <w:rsid w:val="00BA1437"/>
    <w:rsid w:val="00BA1868"/>
    <w:rsid w:val="00BA1CBB"/>
    <w:rsid w:val="00BA3A86"/>
    <w:rsid w:val="00BA5166"/>
    <w:rsid w:val="00BA78C1"/>
    <w:rsid w:val="00BB04C6"/>
    <w:rsid w:val="00BB0B9B"/>
    <w:rsid w:val="00BB0F38"/>
    <w:rsid w:val="00BB21A1"/>
    <w:rsid w:val="00BB2EDA"/>
    <w:rsid w:val="00BB528D"/>
    <w:rsid w:val="00BB61F5"/>
    <w:rsid w:val="00BB7BD7"/>
    <w:rsid w:val="00BC1BA4"/>
    <w:rsid w:val="00BC1C4F"/>
    <w:rsid w:val="00BC2DB8"/>
    <w:rsid w:val="00BC32EB"/>
    <w:rsid w:val="00BC6FE1"/>
    <w:rsid w:val="00BC7470"/>
    <w:rsid w:val="00BD03CB"/>
    <w:rsid w:val="00BD069F"/>
    <w:rsid w:val="00BD164E"/>
    <w:rsid w:val="00BD1D15"/>
    <w:rsid w:val="00BD2670"/>
    <w:rsid w:val="00BD2FB3"/>
    <w:rsid w:val="00BE0332"/>
    <w:rsid w:val="00BE036B"/>
    <w:rsid w:val="00BE039A"/>
    <w:rsid w:val="00BE10BE"/>
    <w:rsid w:val="00BE30C1"/>
    <w:rsid w:val="00BE39FC"/>
    <w:rsid w:val="00BF0319"/>
    <w:rsid w:val="00BF1024"/>
    <w:rsid w:val="00BF5DD7"/>
    <w:rsid w:val="00BF69A5"/>
    <w:rsid w:val="00C004A7"/>
    <w:rsid w:val="00C00ABD"/>
    <w:rsid w:val="00C02E9B"/>
    <w:rsid w:val="00C069FA"/>
    <w:rsid w:val="00C07B20"/>
    <w:rsid w:val="00C12853"/>
    <w:rsid w:val="00C12CF4"/>
    <w:rsid w:val="00C14DEB"/>
    <w:rsid w:val="00C14E46"/>
    <w:rsid w:val="00C17150"/>
    <w:rsid w:val="00C21769"/>
    <w:rsid w:val="00C21B4B"/>
    <w:rsid w:val="00C25194"/>
    <w:rsid w:val="00C25496"/>
    <w:rsid w:val="00C271A9"/>
    <w:rsid w:val="00C2755F"/>
    <w:rsid w:val="00C313B6"/>
    <w:rsid w:val="00C31BA4"/>
    <w:rsid w:val="00C33EF7"/>
    <w:rsid w:val="00C350C0"/>
    <w:rsid w:val="00C3619E"/>
    <w:rsid w:val="00C37AD8"/>
    <w:rsid w:val="00C37F8F"/>
    <w:rsid w:val="00C41712"/>
    <w:rsid w:val="00C44914"/>
    <w:rsid w:val="00C45C58"/>
    <w:rsid w:val="00C479B8"/>
    <w:rsid w:val="00C50122"/>
    <w:rsid w:val="00C51D2B"/>
    <w:rsid w:val="00C53848"/>
    <w:rsid w:val="00C611ED"/>
    <w:rsid w:val="00C626A6"/>
    <w:rsid w:val="00C631FA"/>
    <w:rsid w:val="00C663E9"/>
    <w:rsid w:val="00C70A2B"/>
    <w:rsid w:val="00C717C0"/>
    <w:rsid w:val="00C72439"/>
    <w:rsid w:val="00C74ADD"/>
    <w:rsid w:val="00C74D28"/>
    <w:rsid w:val="00C76788"/>
    <w:rsid w:val="00C771A9"/>
    <w:rsid w:val="00C8117F"/>
    <w:rsid w:val="00C81330"/>
    <w:rsid w:val="00C844E3"/>
    <w:rsid w:val="00C855F9"/>
    <w:rsid w:val="00C868F2"/>
    <w:rsid w:val="00C86BB1"/>
    <w:rsid w:val="00C86C8D"/>
    <w:rsid w:val="00C9009E"/>
    <w:rsid w:val="00C905D9"/>
    <w:rsid w:val="00C91B24"/>
    <w:rsid w:val="00C92669"/>
    <w:rsid w:val="00C94142"/>
    <w:rsid w:val="00C95BEF"/>
    <w:rsid w:val="00C96157"/>
    <w:rsid w:val="00C966D2"/>
    <w:rsid w:val="00CA1EBC"/>
    <w:rsid w:val="00CA2F82"/>
    <w:rsid w:val="00CA342C"/>
    <w:rsid w:val="00CA35A4"/>
    <w:rsid w:val="00CA3657"/>
    <w:rsid w:val="00CA4229"/>
    <w:rsid w:val="00CA450E"/>
    <w:rsid w:val="00CA61F5"/>
    <w:rsid w:val="00CB1933"/>
    <w:rsid w:val="00CB36D1"/>
    <w:rsid w:val="00CB380A"/>
    <w:rsid w:val="00CB43E9"/>
    <w:rsid w:val="00CB5F58"/>
    <w:rsid w:val="00CB64F7"/>
    <w:rsid w:val="00CB7CFC"/>
    <w:rsid w:val="00CC1496"/>
    <w:rsid w:val="00CC20BF"/>
    <w:rsid w:val="00CC2A83"/>
    <w:rsid w:val="00CC3734"/>
    <w:rsid w:val="00CC4B26"/>
    <w:rsid w:val="00CC4D61"/>
    <w:rsid w:val="00CC6154"/>
    <w:rsid w:val="00CD062E"/>
    <w:rsid w:val="00CD168C"/>
    <w:rsid w:val="00CD40FB"/>
    <w:rsid w:val="00CD487C"/>
    <w:rsid w:val="00CD5BEE"/>
    <w:rsid w:val="00CD5F6A"/>
    <w:rsid w:val="00CD79B5"/>
    <w:rsid w:val="00CE00B1"/>
    <w:rsid w:val="00CE1573"/>
    <w:rsid w:val="00CE2A48"/>
    <w:rsid w:val="00CE3563"/>
    <w:rsid w:val="00CE5988"/>
    <w:rsid w:val="00CE6327"/>
    <w:rsid w:val="00CE6823"/>
    <w:rsid w:val="00CF1B21"/>
    <w:rsid w:val="00CF44E4"/>
    <w:rsid w:val="00CF5F0B"/>
    <w:rsid w:val="00D00120"/>
    <w:rsid w:val="00D0063F"/>
    <w:rsid w:val="00D01725"/>
    <w:rsid w:val="00D01FC0"/>
    <w:rsid w:val="00D03C06"/>
    <w:rsid w:val="00D04D62"/>
    <w:rsid w:val="00D11530"/>
    <w:rsid w:val="00D12FDA"/>
    <w:rsid w:val="00D1341F"/>
    <w:rsid w:val="00D138EA"/>
    <w:rsid w:val="00D14C02"/>
    <w:rsid w:val="00D1622A"/>
    <w:rsid w:val="00D168B9"/>
    <w:rsid w:val="00D21979"/>
    <w:rsid w:val="00D231D0"/>
    <w:rsid w:val="00D26CDB"/>
    <w:rsid w:val="00D30216"/>
    <w:rsid w:val="00D317D8"/>
    <w:rsid w:val="00D31AB8"/>
    <w:rsid w:val="00D31C44"/>
    <w:rsid w:val="00D3469E"/>
    <w:rsid w:val="00D359E8"/>
    <w:rsid w:val="00D366C3"/>
    <w:rsid w:val="00D370F8"/>
    <w:rsid w:val="00D37DCF"/>
    <w:rsid w:val="00D40689"/>
    <w:rsid w:val="00D414DF"/>
    <w:rsid w:val="00D420DA"/>
    <w:rsid w:val="00D42A62"/>
    <w:rsid w:val="00D4713B"/>
    <w:rsid w:val="00D47770"/>
    <w:rsid w:val="00D50BC3"/>
    <w:rsid w:val="00D51241"/>
    <w:rsid w:val="00D51603"/>
    <w:rsid w:val="00D541D0"/>
    <w:rsid w:val="00D57C08"/>
    <w:rsid w:val="00D60D8F"/>
    <w:rsid w:val="00D61193"/>
    <w:rsid w:val="00D625F1"/>
    <w:rsid w:val="00D62AD2"/>
    <w:rsid w:val="00D63CBB"/>
    <w:rsid w:val="00D67F47"/>
    <w:rsid w:val="00D71339"/>
    <w:rsid w:val="00D71FDF"/>
    <w:rsid w:val="00D722EF"/>
    <w:rsid w:val="00D72D2F"/>
    <w:rsid w:val="00D73650"/>
    <w:rsid w:val="00D73780"/>
    <w:rsid w:val="00D74DD4"/>
    <w:rsid w:val="00D758B6"/>
    <w:rsid w:val="00D80E7B"/>
    <w:rsid w:val="00D81303"/>
    <w:rsid w:val="00D82C58"/>
    <w:rsid w:val="00D83CD4"/>
    <w:rsid w:val="00D84D47"/>
    <w:rsid w:val="00D90933"/>
    <w:rsid w:val="00D913E8"/>
    <w:rsid w:val="00D924EA"/>
    <w:rsid w:val="00D9437A"/>
    <w:rsid w:val="00D973A8"/>
    <w:rsid w:val="00DA027B"/>
    <w:rsid w:val="00DA05D6"/>
    <w:rsid w:val="00DA0E8B"/>
    <w:rsid w:val="00DA577D"/>
    <w:rsid w:val="00DA5944"/>
    <w:rsid w:val="00DA59A2"/>
    <w:rsid w:val="00DA6329"/>
    <w:rsid w:val="00DB0598"/>
    <w:rsid w:val="00DB23AD"/>
    <w:rsid w:val="00DB40DA"/>
    <w:rsid w:val="00DB7D33"/>
    <w:rsid w:val="00DC13FC"/>
    <w:rsid w:val="00DC1FC6"/>
    <w:rsid w:val="00DC2136"/>
    <w:rsid w:val="00DC4679"/>
    <w:rsid w:val="00DC7B2D"/>
    <w:rsid w:val="00DC7C21"/>
    <w:rsid w:val="00DD1235"/>
    <w:rsid w:val="00DD2FE5"/>
    <w:rsid w:val="00DD4DD3"/>
    <w:rsid w:val="00DD4E37"/>
    <w:rsid w:val="00DD5BC5"/>
    <w:rsid w:val="00DD650B"/>
    <w:rsid w:val="00DE0060"/>
    <w:rsid w:val="00DE2D40"/>
    <w:rsid w:val="00DE2FFC"/>
    <w:rsid w:val="00DE32B4"/>
    <w:rsid w:val="00DE3B84"/>
    <w:rsid w:val="00DE56DC"/>
    <w:rsid w:val="00DE5D7C"/>
    <w:rsid w:val="00DE605B"/>
    <w:rsid w:val="00DF16BB"/>
    <w:rsid w:val="00DF25D6"/>
    <w:rsid w:val="00DF4FB9"/>
    <w:rsid w:val="00DF7B36"/>
    <w:rsid w:val="00E006C4"/>
    <w:rsid w:val="00E02B05"/>
    <w:rsid w:val="00E04196"/>
    <w:rsid w:val="00E04A57"/>
    <w:rsid w:val="00E04CE1"/>
    <w:rsid w:val="00E06D88"/>
    <w:rsid w:val="00E108A7"/>
    <w:rsid w:val="00E114CB"/>
    <w:rsid w:val="00E154AF"/>
    <w:rsid w:val="00E16364"/>
    <w:rsid w:val="00E17E85"/>
    <w:rsid w:val="00E20DA8"/>
    <w:rsid w:val="00E21863"/>
    <w:rsid w:val="00E254FD"/>
    <w:rsid w:val="00E25E03"/>
    <w:rsid w:val="00E273A5"/>
    <w:rsid w:val="00E3039E"/>
    <w:rsid w:val="00E337EA"/>
    <w:rsid w:val="00E33CC3"/>
    <w:rsid w:val="00E34CB5"/>
    <w:rsid w:val="00E34E6A"/>
    <w:rsid w:val="00E35720"/>
    <w:rsid w:val="00E36187"/>
    <w:rsid w:val="00E36BAD"/>
    <w:rsid w:val="00E44726"/>
    <w:rsid w:val="00E44C26"/>
    <w:rsid w:val="00E45DBF"/>
    <w:rsid w:val="00E5090A"/>
    <w:rsid w:val="00E51299"/>
    <w:rsid w:val="00E51B74"/>
    <w:rsid w:val="00E5226D"/>
    <w:rsid w:val="00E5322E"/>
    <w:rsid w:val="00E53938"/>
    <w:rsid w:val="00E55334"/>
    <w:rsid w:val="00E5576D"/>
    <w:rsid w:val="00E57889"/>
    <w:rsid w:val="00E61618"/>
    <w:rsid w:val="00E630F8"/>
    <w:rsid w:val="00E66B2A"/>
    <w:rsid w:val="00E6764F"/>
    <w:rsid w:val="00E70193"/>
    <w:rsid w:val="00E7037C"/>
    <w:rsid w:val="00E72331"/>
    <w:rsid w:val="00E768CF"/>
    <w:rsid w:val="00E76D09"/>
    <w:rsid w:val="00E809AC"/>
    <w:rsid w:val="00E824A1"/>
    <w:rsid w:val="00E824B8"/>
    <w:rsid w:val="00E900EA"/>
    <w:rsid w:val="00E904CD"/>
    <w:rsid w:val="00E93EFE"/>
    <w:rsid w:val="00E94F86"/>
    <w:rsid w:val="00E9549B"/>
    <w:rsid w:val="00E97F29"/>
    <w:rsid w:val="00E97F70"/>
    <w:rsid w:val="00E97FE2"/>
    <w:rsid w:val="00EA0856"/>
    <w:rsid w:val="00EA0DC2"/>
    <w:rsid w:val="00EA131E"/>
    <w:rsid w:val="00EA5D48"/>
    <w:rsid w:val="00EB2EBC"/>
    <w:rsid w:val="00EB39A1"/>
    <w:rsid w:val="00EB4540"/>
    <w:rsid w:val="00EB5780"/>
    <w:rsid w:val="00EB7697"/>
    <w:rsid w:val="00EC0306"/>
    <w:rsid w:val="00EC2824"/>
    <w:rsid w:val="00EC3632"/>
    <w:rsid w:val="00EC6CBF"/>
    <w:rsid w:val="00ED075D"/>
    <w:rsid w:val="00ED0997"/>
    <w:rsid w:val="00ED0B76"/>
    <w:rsid w:val="00ED1727"/>
    <w:rsid w:val="00ED383A"/>
    <w:rsid w:val="00ED73DC"/>
    <w:rsid w:val="00EE0399"/>
    <w:rsid w:val="00EE3CBA"/>
    <w:rsid w:val="00EE7832"/>
    <w:rsid w:val="00EF3B77"/>
    <w:rsid w:val="00EF40BC"/>
    <w:rsid w:val="00EF4E66"/>
    <w:rsid w:val="00EF6CD8"/>
    <w:rsid w:val="00EF73C1"/>
    <w:rsid w:val="00F00D98"/>
    <w:rsid w:val="00F00FDB"/>
    <w:rsid w:val="00F024C2"/>
    <w:rsid w:val="00F0276B"/>
    <w:rsid w:val="00F05466"/>
    <w:rsid w:val="00F05BE8"/>
    <w:rsid w:val="00F05D14"/>
    <w:rsid w:val="00F06855"/>
    <w:rsid w:val="00F06A6E"/>
    <w:rsid w:val="00F07113"/>
    <w:rsid w:val="00F0728E"/>
    <w:rsid w:val="00F076A6"/>
    <w:rsid w:val="00F103C8"/>
    <w:rsid w:val="00F111C4"/>
    <w:rsid w:val="00F11802"/>
    <w:rsid w:val="00F16865"/>
    <w:rsid w:val="00F174CB"/>
    <w:rsid w:val="00F2195C"/>
    <w:rsid w:val="00F225F9"/>
    <w:rsid w:val="00F246EB"/>
    <w:rsid w:val="00F24B01"/>
    <w:rsid w:val="00F25619"/>
    <w:rsid w:val="00F2606C"/>
    <w:rsid w:val="00F261B7"/>
    <w:rsid w:val="00F2637D"/>
    <w:rsid w:val="00F271FE"/>
    <w:rsid w:val="00F306CA"/>
    <w:rsid w:val="00F316C2"/>
    <w:rsid w:val="00F32C10"/>
    <w:rsid w:val="00F32F9E"/>
    <w:rsid w:val="00F346BA"/>
    <w:rsid w:val="00F34D71"/>
    <w:rsid w:val="00F36914"/>
    <w:rsid w:val="00F37745"/>
    <w:rsid w:val="00F42085"/>
    <w:rsid w:val="00F4247D"/>
    <w:rsid w:val="00F438CC"/>
    <w:rsid w:val="00F45AE9"/>
    <w:rsid w:val="00F46DFD"/>
    <w:rsid w:val="00F50458"/>
    <w:rsid w:val="00F55F59"/>
    <w:rsid w:val="00F65F4A"/>
    <w:rsid w:val="00F66CCC"/>
    <w:rsid w:val="00F67BDB"/>
    <w:rsid w:val="00F70ED6"/>
    <w:rsid w:val="00F71D05"/>
    <w:rsid w:val="00F71E05"/>
    <w:rsid w:val="00F73E2F"/>
    <w:rsid w:val="00F74B66"/>
    <w:rsid w:val="00F76B5D"/>
    <w:rsid w:val="00F76F9B"/>
    <w:rsid w:val="00F803BB"/>
    <w:rsid w:val="00F818CA"/>
    <w:rsid w:val="00F81AA2"/>
    <w:rsid w:val="00F863CA"/>
    <w:rsid w:val="00F86445"/>
    <w:rsid w:val="00F91638"/>
    <w:rsid w:val="00F921BB"/>
    <w:rsid w:val="00F93407"/>
    <w:rsid w:val="00F93526"/>
    <w:rsid w:val="00F95F5D"/>
    <w:rsid w:val="00F95FEC"/>
    <w:rsid w:val="00F96B0B"/>
    <w:rsid w:val="00FA086D"/>
    <w:rsid w:val="00FA16D0"/>
    <w:rsid w:val="00FA46D9"/>
    <w:rsid w:val="00FA7423"/>
    <w:rsid w:val="00FA7E42"/>
    <w:rsid w:val="00FB0399"/>
    <w:rsid w:val="00FB1D6E"/>
    <w:rsid w:val="00FB2C1D"/>
    <w:rsid w:val="00FB3608"/>
    <w:rsid w:val="00FB42EE"/>
    <w:rsid w:val="00FB5D10"/>
    <w:rsid w:val="00FB7578"/>
    <w:rsid w:val="00FC0191"/>
    <w:rsid w:val="00FC26F8"/>
    <w:rsid w:val="00FC2A05"/>
    <w:rsid w:val="00FC2F65"/>
    <w:rsid w:val="00FC3EF3"/>
    <w:rsid w:val="00FC5093"/>
    <w:rsid w:val="00FC79D9"/>
    <w:rsid w:val="00FD2329"/>
    <w:rsid w:val="00FD247B"/>
    <w:rsid w:val="00FD2AA6"/>
    <w:rsid w:val="00FD4DB4"/>
    <w:rsid w:val="00FD6831"/>
    <w:rsid w:val="00FD6883"/>
    <w:rsid w:val="00FE1B13"/>
    <w:rsid w:val="00FE5A02"/>
    <w:rsid w:val="00FE78CF"/>
    <w:rsid w:val="00F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AFFDA-6F6E-453F-A27B-6F43D585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2D0"/>
    <w:pPr>
      <w:spacing w:after="120" w:line="240" w:lineRule="auto"/>
      <w:ind w:left="425"/>
    </w:pPr>
    <w:rPr>
      <w:rFonts w:ascii="Arial" w:eastAsia="Times New Roman" w:hAnsi="Arial" w:cs="Arial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A12D0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2D0"/>
    <w:rPr>
      <w:rFonts w:ascii="Arial" w:eastAsia="Times New Roman" w:hAnsi="Arial" w:cs="Arial"/>
      <w:snapToGrid w:val="0"/>
      <w:szCs w:val="20"/>
    </w:rPr>
  </w:style>
  <w:style w:type="table" w:styleId="TableGrid">
    <w:name w:val="Table Grid"/>
    <w:basedOn w:val="TableNormal"/>
    <w:uiPriority w:val="39"/>
    <w:rsid w:val="000A12D0"/>
    <w:pPr>
      <w:spacing w:after="120" w:line="240" w:lineRule="auto"/>
      <w:ind w:left="425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BodyText">
    <w:name w:val="MG Body Text"/>
    <w:basedOn w:val="Normal"/>
    <w:link w:val="MGBodyTextChar"/>
    <w:qFormat/>
    <w:rsid w:val="000A12D0"/>
    <w:pPr>
      <w:ind w:left="0"/>
    </w:pPr>
    <w:rPr>
      <w:szCs w:val="24"/>
      <w:lang w:eastAsia="ja-JP"/>
    </w:rPr>
  </w:style>
  <w:style w:type="character" w:customStyle="1" w:styleId="MGBodyTextChar">
    <w:name w:val="MG Body Text Char"/>
    <w:basedOn w:val="DefaultParagraphFont"/>
    <w:link w:val="MGBodyText"/>
    <w:rsid w:val="000A12D0"/>
    <w:rPr>
      <w:rFonts w:ascii="Arial" w:eastAsia="Times New Roman" w:hAnsi="Arial" w:cs="Arial"/>
      <w:snapToGrid w:val="0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MGC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Joerg Taubitz</dc:creator>
  <cp:keywords/>
  <dc:description/>
  <cp:lastModifiedBy>Lee Kennedy</cp:lastModifiedBy>
  <cp:revision>3</cp:revision>
  <dcterms:created xsi:type="dcterms:W3CDTF">2016-02-23T05:50:00Z</dcterms:created>
  <dcterms:modified xsi:type="dcterms:W3CDTF">2016-02-24T00:54:00Z</dcterms:modified>
</cp:coreProperties>
</file>